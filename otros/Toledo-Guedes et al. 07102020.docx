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2EF9F" w14:textId="7B1F8D23" w:rsidR="00EA5EFA" w:rsidRDefault="00470932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BD7FFA">
        <w:rPr>
          <w:rFonts w:ascii="Times New Roman" w:hAnsi="Times New Roman" w:cs="Times New Roman"/>
          <w:b/>
        </w:rPr>
        <w:t xml:space="preserve">Domesticating the wild: aquaculture escapees </w:t>
      </w:r>
      <w:r w:rsidR="009A3233" w:rsidRPr="00BD7FFA">
        <w:rPr>
          <w:rFonts w:ascii="Times New Roman" w:hAnsi="Times New Roman" w:cs="Times New Roman"/>
          <w:b/>
        </w:rPr>
        <w:t xml:space="preserve">increase </w:t>
      </w:r>
      <w:del w:id="0" w:author="Javier Atalah" w:date="2022-10-02T06:28:00Z">
        <w:r w:rsidRPr="00BD7FFA" w:rsidDel="002216F9">
          <w:rPr>
            <w:rFonts w:ascii="Times New Roman" w:hAnsi="Times New Roman" w:cs="Times New Roman"/>
            <w:b/>
          </w:rPr>
          <w:delText xml:space="preserve">wild fisheries </w:delText>
        </w:r>
      </w:del>
      <w:r w:rsidRPr="00BD7FFA">
        <w:rPr>
          <w:rFonts w:ascii="Times New Roman" w:hAnsi="Times New Roman" w:cs="Times New Roman"/>
          <w:b/>
        </w:rPr>
        <w:t>catch</w:t>
      </w:r>
      <w:ins w:id="1" w:author="Javier Atalah" w:date="2022-10-02T06:27:00Z">
        <w:r w:rsidR="0050020D">
          <w:rPr>
            <w:rFonts w:ascii="Times New Roman" w:hAnsi="Times New Roman" w:cs="Times New Roman"/>
            <w:b/>
          </w:rPr>
          <w:t>es</w:t>
        </w:r>
      </w:ins>
      <w:r w:rsidRPr="00BD7FFA">
        <w:rPr>
          <w:rFonts w:ascii="Times New Roman" w:hAnsi="Times New Roman" w:cs="Times New Roman"/>
          <w:b/>
        </w:rPr>
        <w:t xml:space="preserve"> </w:t>
      </w:r>
      <w:ins w:id="2" w:author="Javier Atalah" w:date="2022-10-02T06:27:00Z">
        <w:r w:rsidR="0050020D">
          <w:rPr>
            <w:rFonts w:ascii="Times New Roman" w:hAnsi="Times New Roman" w:cs="Times New Roman"/>
            <w:b/>
          </w:rPr>
          <w:t>o</w:t>
        </w:r>
      </w:ins>
      <w:ins w:id="3" w:author="Javier Atalah" w:date="2022-10-02T06:28:00Z">
        <w:r w:rsidR="0050020D">
          <w:rPr>
            <w:rFonts w:ascii="Times New Roman" w:hAnsi="Times New Roman" w:cs="Times New Roman"/>
            <w:b/>
          </w:rPr>
          <w:t xml:space="preserve">f </w:t>
        </w:r>
      </w:ins>
      <w:del w:id="4" w:author="Javier Atalah" w:date="2022-10-02T06:28:00Z">
        <w:r w:rsidRPr="00BD7FFA" w:rsidDel="0050020D">
          <w:rPr>
            <w:rFonts w:ascii="Times New Roman" w:hAnsi="Times New Roman" w:cs="Times New Roman"/>
            <w:b/>
          </w:rPr>
          <w:delText>f</w:delText>
        </w:r>
        <w:r w:rsidR="00DD5D18" w:rsidRPr="00BD7FFA" w:rsidDel="0050020D">
          <w:rPr>
            <w:rFonts w:ascii="Times New Roman" w:hAnsi="Times New Roman" w:cs="Times New Roman"/>
            <w:b/>
          </w:rPr>
          <w:delText xml:space="preserve">or </w:delText>
        </w:r>
      </w:del>
      <w:r w:rsidR="00DD5D18" w:rsidRPr="00BD7FFA">
        <w:rPr>
          <w:rFonts w:ascii="Times New Roman" w:hAnsi="Times New Roman" w:cs="Times New Roman"/>
          <w:b/>
        </w:rPr>
        <w:t>two iconic Mediterranean fis</w:t>
      </w:r>
      <w:r w:rsidRPr="00BD7FFA">
        <w:rPr>
          <w:rFonts w:ascii="Times New Roman" w:hAnsi="Times New Roman" w:cs="Times New Roman"/>
          <w:b/>
        </w:rPr>
        <w:t>h</w:t>
      </w:r>
    </w:p>
    <w:p w14:paraId="38F0E4B2" w14:textId="7A12EFC6" w:rsidR="00BD7FFA" w:rsidRDefault="00BD7FFA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</w:p>
    <w:p w14:paraId="43858ABF" w14:textId="33DDAEB9" w:rsidR="00BD7FFA" w:rsidRPr="00BD7FFA" w:rsidRDefault="00BD7FFA" w:rsidP="00BD7FFA">
      <w:pPr>
        <w:pStyle w:val="NoSpacing"/>
        <w:spacing w:line="360" w:lineRule="auto"/>
        <w:jc w:val="both"/>
        <w:rPr>
          <w:rFonts w:ascii="Times New Roman" w:hAnsi="Times New Roman" w:cs="Times New Roman"/>
          <w:lang w:val="es-ES_tradnl"/>
        </w:rPr>
      </w:pPr>
      <w:r w:rsidRPr="00BD7FFA">
        <w:rPr>
          <w:rFonts w:ascii="Times New Roman" w:hAnsi="Times New Roman" w:cs="Times New Roman"/>
          <w:lang w:val="es-ES_tradnl"/>
        </w:rPr>
        <w:t xml:space="preserve">Kilian Toledo-Guedes, Tim Dempster, David Izquierdo, Javier Atalah, Damián </w:t>
      </w:r>
      <w:proofErr w:type="spellStart"/>
      <w:r w:rsidRPr="00BD7FFA">
        <w:rPr>
          <w:rFonts w:ascii="Times New Roman" w:hAnsi="Times New Roman" w:cs="Times New Roman"/>
          <w:lang w:val="es-ES_tradnl"/>
        </w:rPr>
        <w:t>Fernandez</w:t>
      </w:r>
      <w:proofErr w:type="spellEnd"/>
      <w:r w:rsidRPr="00BD7FFA">
        <w:rPr>
          <w:rFonts w:ascii="Times New Roman" w:hAnsi="Times New Roman" w:cs="Times New Roman"/>
          <w:lang w:val="es-ES_tradnl"/>
        </w:rPr>
        <w:t xml:space="preserve">-Jover, </w:t>
      </w:r>
      <w:proofErr w:type="spellStart"/>
      <w:r w:rsidRPr="00BD7FFA">
        <w:rPr>
          <w:rFonts w:ascii="Times New Roman" w:hAnsi="Times New Roman" w:cs="Times New Roman"/>
          <w:lang w:val="es-ES_tradnl"/>
        </w:rPr>
        <w:t>Ingebrigt</w:t>
      </w:r>
      <w:proofErr w:type="spellEnd"/>
      <w:r w:rsidRPr="00BD7FFA">
        <w:rPr>
          <w:rFonts w:ascii="Times New Roman" w:hAnsi="Times New Roman" w:cs="Times New Roman"/>
          <w:lang w:val="es-ES_tradnl"/>
        </w:rPr>
        <w:t xml:space="preserve"> </w:t>
      </w:r>
      <w:proofErr w:type="spellStart"/>
      <w:r w:rsidRPr="00BD7FFA">
        <w:rPr>
          <w:rFonts w:ascii="Times New Roman" w:hAnsi="Times New Roman" w:cs="Times New Roman"/>
          <w:lang w:val="es-ES_tradnl"/>
        </w:rPr>
        <w:t>Uglem</w:t>
      </w:r>
      <w:proofErr w:type="spellEnd"/>
      <w:r w:rsidRPr="00BD7FFA">
        <w:rPr>
          <w:rFonts w:ascii="Times New Roman" w:hAnsi="Times New Roman" w:cs="Times New Roman"/>
          <w:lang w:val="es-ES_tradnl"/>
        </w:rPr>
        <w:t>, Pablo Arechavala-Lopez, and Pablo Sanchez-Jerez.</w:t>
      </w:r>
    </w:p>
    <w:p w14:paraId="120F9CC7" w14:textId="77777777" w:rsidR="00286CC7" w:rsidRPr="00BD7FFA" w:rsidRDefault="00286CC7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lang w:val="es-ES_tradnl"/>
        </w:rPr>
      </w:pPr>
    </w:p>
    <w:p w14:paraId="7BFE3510" w14:textId="77777777" w:rsidR="007A128E" w:rsidRDefault="00286CC7" w:rsidP="007A128E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62469E8C" w14:textId="77777777" w:rsidR="007A128E" w:rsidRDefault="007A128E" w:rsidP="007A128E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</w:p>
    <w:p w14:paraId="4A3D44E3" w14:textId="6063CE19" w:rsidR="00286CC7" w:rsidRDefault="0095122A" w:rsidP="007A128E">
      <w:pPr>
        <w:pStyle w:val="NoSpacing"/>
        <w:spacing w:line="360" w:lineRule="auto"/>
        <w:jc w:val="both"/>
        <w:rPr>
          <w:ins w:id="5" w:author="Javier Atalah" w:date="2022-10-07T00:16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Extractive fisheries and marine aquaculture share both space and target species. </w:t>
      </w:r>
      <w:r w:rsidR="00BF205B">
        <w:rPr>
          <w:rFonts w:ascii="Times New Roman" w:hAnsi="Times New Roman" w:cs="Times New Roman"/>
        </w:rPr>
        <w:t>Several regional-scale examples exist of escapees entering wild fisheries</w:t>
      </w:r>
      <w:r>
        <w:rPr>
          <w:rFonts w:ascii="Times New Roman" w:hAnsi="Times New Roman" w:cs="Times New Roman"/>
        </w:rPr>
        <w:t xml:space="preserve">, </w:t>
      </w:r>
      <w:r w:rsidR="00BF205B">
        <w:rPr>
          <w:rFonts w:ascii="Times New Roman" w:hAnsi="Times New Roman" w:cs="Times New Roman"/>
        </w:rPr>
        <w:t xml:space="preserve">yet </w:t>
      </w:r>
      <w:r w:rsidR="00041AC3">
        <w:rPr>
          <w:rFonts w:ascii="Times New Roman" w:hAnsi="Times New Roman" w:cs="Times New Roman"/>
        </w:rPr>
        <w:t>no study has assessed the</w:t>
      </w:r>
      <w:r>
        <w:rPr>
          <w:rFonts w:ascii="Times New Roman" w:hAnsi="Times New Roman" w:cs="Times New Roman"/>
        </w:rPr>
        <w:t xml:space="preserve"> influence of aquaculture on fisheries landi</w:t>
      </w:r>
      <w:r w:rsidR="00BE74F8">
        <w:rPr>
          <w:rFonts w:ascii="Times New Roman" w:hAnsi="Times New Roman" w:cs="Times New Roman"/>
        </w:rPr>
        <w:t xml:space="preserve">ngs at </w:t>
      </w:r>
      <w:r w:rsidR="00BF205B">
        <w:rPr>
          <w:rFonts w:ascii="Times New Roman" w:hAnsi="Times New Roman" w:cs="Times New Roman"/>
        </w:rPr>
        <w:t xml:space="preserve">ecosystem </w:t>
      </w:r>
      <w:r w:rsidR="00BE74F8">
        <w:rPr>
          <w:rFonts w:ascii="Times New Roman" w:hAnsi="Times New Roman" w:cs="Times New Roman"/>
        </w:rPr>
        <w:t xml:space="preserve">scale. </w:t>
      </w:r>
      <w:r w:rsidR="00BF205B">
        <w:rPr>
          <w:rFonts w:ascii="Times New Roman" w:hAnsi="Times New Roman" w:cs="Times New Roman"/>
        </w:rPr>
        <w:t>Using</w:t>
      </w:r>
      <w:r w:rsidR="00BE74F8">
        <w:rPr>
          <w:rFonts w:ascii="Times New Roman" w:hAnsi="Times New Roman" w:cs="Times New Roman"/>
        </w:rPr>
        <w:t xml:space="preserve"> FAO time series </w:t>
      </w:r>
      <w:r w:rsidR="00041AC3">
        <w:rPr>
          <w:rFonts w:ascii="Times New Roman" w:hAnsi="Times New Roman" w:cs="Times New Roman"/>
        </w:rPr>
        <w:t xml:space="preserve">data </w:t>
      </w:r>
      <w:r w:rsidR="00BE74F8">
        <w:rPr>
          <w:rFonts w:ascii="Times New Roman" w:hAnsi="Times New Roman" w:cs="Times New Roman"/>
        </w:rPr>
        <w:t xml:space="preserve">spanning </w:t>
      </w:r>
      <w:r w:rsidR="00E744C7">
        <w:rPr>
          <w:rFonts w:ascii="Times New Roman" w:hAnsi="Times New Roman" w:cs="Times New Roman"/>
        </w:rPr>
        <w:t xml:space="preserve">70 </w:t>
      </w:r>
      <w:r w:rsidR="00BE74F8">
        <w:rPr>
          <w:rFonts w:ascii="Times New Roman" w:hAnsi="Times New Roman" w:cs="Times New Roman"/>
        </w:rPr>
        <w:t>years for fisheries landings and 3</w:t>
      </w:r>
      <w:r w:rsidR="00E744C7">
        <w:rPr>
          <w:rFonts w:ascii="Times New Roman" w:hAnsi="Times New Roman" w:cs="Times New Roman"/>
        </w:rPr>
        <w:t>0</w:t>
      </w:r>
      <w:r w:rsidR="00BE74F8">
        <w:rPr>
          <w:rFonts w:ascii="Times New Roman" w:hAnsi="Times New Roman" w:cs="Times New Roman"/>
        </w:rPr>
        <w:t xml:space="preserve"> years for landings per unit of effort (LPUE) of European seabass (</w:t>
      </w:r>
      <w:proofErr w:type="spellStart"/>
      <w:r w:rsidR="00BE74F8">
        <w:rPr>
          <w:rFonts w:ascii="Times New Roman" w:hAnsi="Times New Roman" w:cs="Times New Roman"/>
          <w:i/>
        </w:rPr>
        <w:t>Dicentrarchus</w:t>
      </w:r>
      <w:proofErr w:type="spellEnd"/>
      <w:r w:rsidR="00BE74F8">
        <w:rPr>
          <w:rFonts w:ascii="Times New Roman" w:hAnsi="Times New Roman" w:cs="Times New Roman"/>
          <w:i/>
        </w:rPr>
        <w:t xml:space="preserve"> </w:t>
      </w:r>
      <w:proofErr w:type="spellStart"/>
      <w:r w:rsidR="00BE74F8">
        <w:rPr>
          <w:rFonts w:ascii="Times New Roman" w:hAnsi="Times New Roman" w:cs="Times New Roman"/>
          <w:i/>
        </w:rPr>
        <w:t>labrax</w:t>
      </w:r>
      <w:proofErr w:type="spellEnd"/>
      <w:r w:rsidR="00BE74F8">
        <w:rPr>
          <w:rFonts w:ascii="Times New Roman" w:hAnsi="Times New Roman" w:cs="Times New Roman"/>
        </w:rPr>
        <w:t>) and Gilthead seabream (</w:t>
      </w:r>
      <w:r w:rsidR="00BE74F8">
        <w:rPr>
          <w:rFonts w:ascii="Times New Roman" w:hAnsi="Times New Roman" w:cs="Times New Roman"/>
          <w:i/>
        </w:rPr>
        <w:t xml:space="preserve">Sparus </w:t>
      </w:r>
      <w:proofErr w:type="spellStart"/>
      <w:r w:rsidR="00BE74F8">
        <w:rPr>
          <w:rFonts w:ascii="Times New Roman" w:hAnsi="Times New Roman" w:cs="Times New Roman"/>
          <w:i/>
        </w:rPr>
        <w:t>aurata</w:t>
      </w:r>
      <w:proofErr w:type="spellEnd"/>
      <w:r w:rsidR="00BE74F8">
        <w:rPr>
          <w:rFonts w:ascii="Times New Roman" w:hAnsi="Times New Roman" w:cs="Times New Roman"/>
        </w:rPr>
        <w:t>)</w:t>
      </w:r>
      <w:r w:rsidR="00BF205B">
        <w:rPr>
          <w:rFonts w:ascii="Times New Roman" w:hAnsi="Times New Roman" w:cs="Times New Roman"/>
        </w:rPr>
        <w:t xml:space="preserve"> and published </w:t>
      </w:r>
      <w:r w:rsidR="002F70C0">
        <w:rPr>
          <w:rFonts w:ascii="Times New Roman" w:hAnsi="Times New Roman" w:cs="Times New Roman"/>
        </w:rPr>
        <w:t>rates of escape</w:t>
      </w:r>
      <w:r w:rsidR="00BF205B">
        <w:rPr>
          <w:rFonts w:ascii="Times New Roman" w:hAnsi="Times New Roman" w:cs="Times New Roman"/>
        </w:rPr>
        <w:t>, we tested</w:t>
      </w:r>
      <w:r w:rsidR="00BE74F8">
        <w:rPr>
          <w:rFonts w:ascii="Times New Roman" w:hAnsi="Times New Roman" w:cs="Times New Roman"/>
        </w:rPr>
        <w:t xml:space="preserve"> </w:t>
      </w:r>
      <w:r w:rsidR="00041AC3">
        <w:rPr>
          <w:rFonts w:ascii="Times New Roman" w:hAnsi="Times New Roman" w:cs="Times New Roman"/>
        </w:rPr>
        <w:t>if the introduction of aquaculture of these species altered fisheries</w:t>
      </w:r>
      <w:r w:rsidR="00BE74F8">
        <w:rPr>
          <w:rFonts w:ascii="Times New Roman" w:hAnsi="Times New Roman" w:cs="Times New Roman"/>
        </w:rPr>
        <w:t>.</w:t>
      </w:r>
      <w:r w:rsidR="007A128E">
        <w:rPr>
          <w:rFonts w:ascii="Times New Roman" w:hAnsi="Times New Roman" w:cs="Times New Roman"/>
        </w:rPr>
        <w:t xml:space="preserve"> </w:t>
      </w:r>
      <w:r w:rsidR="00DD2004">
        <w:rPr>
          <w:rFonts w:ascii="Times New Roman" w:hAnsi="Times New Roman" w:cs="Times New Roman"/>
        </w:rPr>
        <w:t>F</w:t>
      </w:r>
      <w:r w:rsidR="002F24A5">
        <w:rPr>
          <w:rFonts w:ascii="Times New Roman" w:hAnsi="Times New Roman" w:cs="Times New Roman"/>
        </w:rPr>
        <w:t xml:space="preserve">isheries landings and </w:t>
      </w:r>
      <w:r w:rsidR="00DD2004">
        <w:rPr>
          <w:rFonts w:ascii="Times New Roman" w:hAnsi="Times New Roman" w:cs="Times New Roman"/>
        </w:rPr>
        <w:t xml:space="preserve">the number of </w:t>
      </w:r>
      <w:r w:rsidR="002F24A5">
        <w:rPr>
          <w:rFonts w:ascii="Times New Roman" w:hAnsi="Times New Roman" w:cs="Times New Roman"/>
        </w:rPr>
        <w:t xml:space="preserve">aquaculture escapees </w:t>
      </w:r>
      <w:r w:rsidR="00DD2004">
        <w:rPr>
          <w:rFonts w:ascii="Times New Roman" w:hAnsi="Times New Roman" w:cs="Times New Roman"/>
        </w:rPr>
        <w:t>entering the wild were strongly correlated</w:t>
      </w:r>
      <w:r w:rsidR="00AA0157">
        <w:rPr>
          <w:rFonts w:ascii="Times New Roman" w:hAnsi="Times New Roman" w:cs="Times New Roman"/>
        </w:rPr>
        <w:t>;</w:t>
      </w:r>
      <w:r w:rsidR="00DD2004">
        <w:rPr>
          <w:rFonts w:ascii="Times New Roman" w:hAnsi="Times New Roman" w:cs="Times New Roman"/>
        </w:rPr>
        <w:t xml:space="preserve"> 65% of catch v</w:t>
      </w:r>
      <w:r w:rsidR="00F36708">
        <w:rPr>
          <w:rFonts w:ascii="Times New Roman" w:hAnsi="Times New Roman" w:cs="Times New Roman"/>
        </w:rPr>
        <w:t>ariability</w:t>
      </w:r>
      <w:r w:rsidR="00AA0157">
        <w:rPr>
          <w:rFonts w:ascii="Times New Roman" w:hAnsi="Times New Roman" w:cs="Times New Roman"/>
        </w:rPr>
        <w:t xml:space="preserve"> </w:t>
      </w:r>
      <w:r w:rsidR="002D69B5">
        <w:rPr>
          <w:rFonts w:ascii="Times New Roman" w:hAnsi="Times New Roman" w:cs="Times New Roman"/>
        </w:rPr>
        <w:t xml:space="preserve">for both species </w:t>
      </w:r>
      <w:r w:rsidR="00AA0157">
        <w:rPr>
          <w:rFonts w:ascii="Times New Roman" w:hAnsi="Times New Roman" w:cs="Times New Roman"/>
        </w:rPr>
        <w:t>was</w:t>
      </w:r>
      <w:r w:rsidR="00F36708">
        <w:rPr>
          <w:rFonts w:ascii="Times New Roman" w:hAnsi="Times New Roman" w:cs="Times New Roman"/>
        </w:rPr>
        <w:t xml:space="preserve"> explained by </w:t>
      </w:r>
      <w:r w:rsidR="002F24A5">
        <w:rPr>
          <w:rFonts w:ascii="Times New Roman" w:hAnsi="Times New Roman" w:cs="Times New Roman"/>
        </w:rPr>
        <w:t xml:space="preserve">the amount of </w:t>
      </w:r>
      <w:r w:rsidR="00AA0157">
        <w:rPr>
          <w:rFonts w:ascii="Times New Roman" w:hAnsi="Times New Roman" w:cs="Times New Roman"/>
        </w:rPr>
        <w:t xml:space="preserve">escapees, with a stronger </w:t>
      </w:r>
      <w:r w:rsidR="002D69B5">
        <w:rPr>
          <w:rFonts w:ascii="Times New Roman" w:hAnsi="Times New Roman" w:cs="Times New Roman"/>
        </w:rPr>
        <w:t xml:space="preserve">relationship </w:t>
      </w:r>
      <w:r w:rsidR="00AA0157">
        <w:rPr>
          <w:rFonts w:ascii="Times New Roman" w:hAnsi="Times New Roman" w:cs="Times New Roman"/>
        </w:rPr>
        <w:t>for</w:t>
      </w:r>
      <w:r w:rsidR="002F24A5">
        <w:rPr>
          <w:rFonts w:ascii="Times New Roman" w:hAnsi="Times New Roman" w:cs="Times New Roman"/>
        </w:rPr>
        <w:t xml:space="preserve"> LPUE </w:t>
      </w:r>
      <w:r w:rsidR="00AA0157">
        <w:rPr>
          <w:rFonts w:ascii="Times New Roman" w:hAnsi="Times New Roman" w:cs="Times New Roman"/>
        </w:rPr>
        <w:t xml:space="preserve">variability for </w:t>
      </w:r>
      <w:r w:rsidR="00D35C0A">
        <w:rPr>
          <w:rFonts w:ascii="Times New Roman" w:hAnsi="Times New Roman" w:cs="Times New Roman"/>
        </w:rPr>
        <w:t>seabream</w:t>
      </w:r>
      <w:r w:rsidR="00AA0157">
        <w:rPr>
          <w:rFonts w:ascii="Times New Roman" w:hAnsi="Times New Roman" w:cs="Times New Roman"/>
        </w:rPr>
        <w:t xml:space="preserve"> (</w:t>
      </w:r>
      <w:r w:rsidR="002F70C0">
        <w:rPr>
          <w:rFonts w:ascii="Times New Roman" w:hAnsi="Times New Roman" w:cs="Times New Roman"/>
        </w:rPr>
        <w:t>80.7%</w:t>
      </w:r>
      <w:r w:rsidR="00AA0157">
        <w:rPr>
          <w:rFonts w:ascii="Times New Roman" w:hAnsi="Times New Roman" w:cs="Times New Roman"/>
        </w:rPr>
        <w:t>)</w:t>
      </w:r>
      <w:r w:rsidR="002F24A5">
        <w:rPr>
          <w:rFonts w:ascii="Times New Roman" w:hAnsi="Times New Roman" w:cs="Times New Roman"/>
        </w:rPr>
        <w:t>.</w:t>
      </w:r>
      <w:r w:rsidR="002F70C0">
        <w:rPr>
          <w:rFonts w:ascii="Times New Roman" w:hAnsi="Times New Roman" w:cs="Times New Roman"/>
        </w:rPr>
        <w:t xml:space="preserve"> P</w:t>
      </w:r>
      <w:r w:rsidR="007A128E">
        <w:rPr>
          <w:rFonts w:ascii="Times New Roman" w:hAnsi="Times New Roman" w:cs="Times New Roman"/>
        </w:rPr>
        <w:t>ositive shifts in fisheries landings were detected for both species,</w:t>
      </w:r>
      <w:r w:rsidR="00F001B3">
        <w:rPr>
          <w:rFonts w:ascii="Times New Roman" w:hAnsi="Times New Roman" w:cs="Times New Roman"/>
        </w:rPr>
        <w:t xml:space="preserve"> matching the moment aquaculture began in the Mediterranean (</w:t>
      </w:r>
      <w:r w:rsidR="002F70C0">
        <w:rPr>
          <w:rFonts w:ascii="Times New Roman" w:hAnsi="Times New Roman" w:cs="Times New Roman"/>
        </w:rPr>
        <w:t>19</w:t>
      </w:r>
      <w:r w:rsidR="00F001B3">
        <w:rPr>
          <w:rFonts w:ascii="Times New Roman" w:hAnsi="Times New Roman" w:cs="Times New Roman"/>
        </w:rPr>
        <w:t>70</w:t>
      </w:r>
      <w:r w:rsidR="002F70C0">
        <w:rPr>
          <w:rFonts w:ascii="Times New Roman" w:hAnsi="Times New Roman" w:cs="Times New Roman"/>
        </w:rPr>
        <w:t>-74</w:t>
      </w:r>
      <w:r w:rsidR="00F001B3">
        <w:rPr>
          <w:rFonts w:ascii="Times New Roman" w:hAnsi="Times New Roman" w:cs="Times New Roman"/>
        </w:rPr>
        <w:t xml:space="preserve">) and the period when estimated escapees </w:t>
      </w:r>
      <w:r w:rsidR="00041AC3">
        <w:rPr>
          <w:rFonts w:ascii="Times New Roman" w:hAnsi="Times New Roman" w:cs="Times New Roman"/>
        </w:rPr>
        <w:t xml:space="preserve">from aquaculture </w:t>
      </w:r>
      <w:r w:rsidR="00F001B3">
        <w:rPr>
          <w:rFonts w:ascii="Times New Roman" w:hAnsi="Times New Roman" w:cs="Times New Roman"/>
        </w:rPr>
        <w:t xml:space="preserve">surpassed fisheries landings (1995-99). </w:t>
      </w:r>
      <w:r w:rsidR="00041AC3">
        <w:rPr>
          <w:rFonts w:ascii="Times New Roman" w:hAnsi="Times New Roman" w:cs="Times New Roman"/>
        </w:rPr>
        <w:t xml:space="preserve">The </w:t>
      </w:r>
      <w:r w:rsidR="002F70C0">
        <w:rPr>
          <w:rFonts w:ascii="Times New Roman" w:hAnsi="Times New Roman" w:cs="Times New Roman"/>
        </w:rPr>
        <w:t>addition</w:t>
      </w:r>
      <w:r w:rsidR="00041AC3">
        <w:rPr>
          <w:rFonts w:ascii="Times New Roman" w:hAnsi="Times New Roman" w:cs="Times New Roman"/>
        </w:rPr>
        <w:t xml:space="preserve"> of </w:t>
      </w:r>
      <w:r w:rsidR="00D43917">
        <w:rPr>
          <w:rFonts w:ascii="Times New Roman" w:hAnsi="Times New Roman" w:cs="Times New Roman"/>
        </w:rPr>
        <w:t>escapees</w:t>
      </w:r>
      <w:r w:rsidR="00041AC3">
        <w:rPr>
          <w:rFonts w:ascii="Times New Roman" w:hAnsi="Times New Roman" w:cs="Times New Roman"/>
        </w:rPr>
        <w:t xml:space="preserve"> </w:t>
      </w:r>
      <w:r w:rsidR="002F70C0">
        <w:rPr>
          <w:rFonts w:ascii="Times New Roman" w:hAnsi="Times New Roman" w:cs="Times New Roman"/>
        </w:rPr>
        <w:t xml:space="preserve">to the wild </w:t>
      </w:r>
      <w:r w:rsidR="00041AC3">
        <w:rPr>
          <w:rFonts w:ascii="Times New Roman" w:hAnsi="Times New Roman" w:cs="Times New Roman"/>
        </w:rPr>
        <w:t xml:space="preserve">has likely masked </w:t>
      </w:r>
      <w:r w:rsidR="0068032F">
        <w:rPr>
          <w:rFonts w:ascii="Times New Roman" w:hAnsi="Times New Roman" w:cs="Times New Roman"/>
        </w:rPr>
        <w:t>overexploitation of wild stocks</w:t>
      </w:r>
      <w:r w:rsidR="00D43917">
        <w:rPr>
          <w:rFonts w:ascii="Times New Roman" w:hAnsi="Times New Roman" w:cs="Times New Roman"/>
        </w:rPr>
        <w:t>,</w:t>
      </w:r>
      <w:r w:rsidR="0068032F">
        <w:rPr>
          <w:rFonts w:ascii="Times New Roman" w:hAnsi="Times New Roman" w:cs="Times New Roman"/>
        </w:rPr>
        <w:t xml:space="preserve"> </w:t>
      </w:r>
      <w:r w:rsidR="00D43917">
        <w:rPr>
          <w:rFonts w:ascii="Times New Roman" w:hAnsi="Times New Roman" w:cs="Times New Roman"/>
        </w:rPr>
        <w:t>confounded</w:t>
      </w:r>
      <w:r w:rsidR="00041AC3">
        <w:rPr>
          <w:rFonts w:ascii="Times New Roman" w:hAnsi="Times New Roman" w:cs="Times New Roman"/>
        </w:rPr>
        <w:t xml:space="preserve"> </w:t>
      </w:r>
      <w:r w:rsidR="0068032F">
        <w:rPr>
          <w:rFonts w:ascii="Times New Roman" w:hAnsi="Times New Roman" w:cs="Times New Roman"/>
        </w:rPr>
        <w:t>stock assessments</w:t>
      </w:r>
      <w:r w:rsidR="000D6CE3">
        <w:rPr>
          <w:rFonts w:ascii="Times New Roman" w:hAnsi="Times New Roman" w:cs="Times New Roman"/>
        </w:rPr>
        <w:t xml:space="preserve"> and modified the genetic diversity of these two species in the wild</w:t>
      </w:r>
      <w:r w:rsidR="0068032F">
        <w:rPr>
          <w:rFonts w:ascii="Times New Roman" w:hAnsi="Times New Roman" w:cs="Times New Roman"/>
        </w:rPr>
        <w:t xml:space="preserve">. </w:t>
      </w:r>
    </w:p>
    <w:p w14:paraId="4634AF0D" w14:textId="135F4198" w:rsidR="00397D64" w:rsidRDefault="00397D64" w:rsidP="007A128E">
      <w:pPr>
        <w:pStyle w:val="NoSpacing"/>
        <w:spacing w:line="360" w:lineRule="auto"/>
        <w:jc w:val="both"/>
        <w:rPr>
          <w:ins w:id="6" w:author="Javier Atalah" w:date="2022-10-07T00:16:00Z"/>
          <w:rFonts w:ascii="Times New Roman" w:hAnsi="Times New Roman" w:cs="Times New Roman"/>
        </w:rPr>
      </w:pPr>
    </w:p>
    <w:p w14:paraId="48640D47" w14:textId="3CBD6A15" w:rsidR="00397D64" w:rsidRPr="007A128E" w:rsidRDefault="00397D64" w:rsidP="007A128E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proofErr w:type="spellStart"/>
      <w:ins w:id="7" w:author="Javier Atalah" w:date="2022-10-07T00:16:00Z">
        <w:r>
          <w:rPr>
            <w:rFonts w:ascii="Times New Roman" w:hAnsi="Times New Roman" w:cs="Times New Roman"/>
          </w:rPr>
          <w:t>Lubina</w:t>
        </w:r>
        <w:proofErr w:type="spellEnd"/>
        <w:r>
          <w:rPr>
            <w:rFonts w:ascii="Times New Roman" w:hAnsi="Times New Roman" w:cs="Times New Roman"/>
          </w:rPr>
          <w:t xml:space="preserve"> mortality, capturability, </w:t>
        </w:r>
        <w:proofErr w:type="spellStart"/>
        <w:r>
          <w:rPr>
            <w:rFonts w:ascii="Times New Roman" w:hAnsi="Times New Roman" w:cs="Times New Roman"/>
          </w:rPr>
          <w:t>leakeage</w:t>
        </w:r>
      </w:ins>
      <w:proofErr w:type="spellEnd"/>
    </w:p>
    <w:p w14:paraId="2B88A51D" w14:textId="77777777" w:rsidR="0095122A" w:rsidRDefault="0095122A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</w:p>
    <w:p w14:paraId="34330B8C" w14:textId="04479D43" w:rsidR="002F70C0" w:rsidRPr="00F622C1" w:rsidRDefault="00286CC7">
      <w:pPr>
        <w:rPr>
          <w:rFonts w:ascii="Times New Roman" w:hAnsi="Times New Roman" w:cs="Times New Roman"/>
          <w:b/>
          <w:lang w:val="en-AU"/>
        </w:rPr>
      </w:pPr>
      <w:r w:rsidRPr="00F622C1">
        <w:rPr>
          <w:rFonts w:ascii="Times New Roman" w:hAnsi="Times New Roman" w:cs="Times New Roman"/>
          <w:b/>
          <w:lang w:val="en-AU"/>
        </w:rPr>
        <w:t>Keywords:</w:t>
      </w:r>
      <w:r w:rsidR="0068032F" w:rsidRPr="00F622C1">
        <w:rPr>
          <w:rFonts w:ascii="Times New Roman" w:hAnsi="Times New Roman" w:cs="Times New Roman"/>
          <w:b/>
          <w:lang w:val="en-AU"/>
        </w:rPr>
        <w:t xml:space="preserve"> </w:t>
      </w:r>
      <w:r w:rsidR="0068032F" w:rsidRPr="00F622C1">
        <w:rPr>
          <w:rFonts w:ascii="Times New Roman" w:hAnsi="Times New Roman" w:cs="Times New Roman"/>
          <w:i/>
          <w:lang w:val="en-AU"/>
        </w:rPr>
        <w:t xml:space="preserve">European seabass, Gilthead seabream, </w:t>
      </w:r>
      <w:r w:rsidR="0068032F" w:rsidRPr="00F622C1">
        <w:rPr>
          <w:rFonts w:ascii="Times New Roman" w:hAnsi="Times New Roman" w:cs="Times New Roman"/>
          <w:lang w:val="en-AU"/>
        </w:rPr>
        <w:t>escape events, stock assessments</w:t>
      </w:r>
      <w:r w:rsidR="00352504" w:rsidRPr="00F622C1">
        <w:rPr>
          <w:rFonts w:ascii="Times New Roman" w:hAnsi="Times New Roman" w:cs="Times New Roman"/>
          <w:lang w:val="en-AU"/>
        </w:rPr>
        <w:t>.</w:t>
      </w:r>
      <w:r w:rsidR="00352504" w:rsidRPr="00F622C1">
        <w:rPr>
          <w:rFonts w:ascii="Times New Roman" w:hAnsi="Times New Roman" w:cs="Times New Roman"/>
          <w:i/>
          <w:lang w:val="en-AU"/>
        </w:rPr>
        <w:t xml:space="preserve"> </w:t>
      </w:r>
      <w:r w:rsidR="002F70C0" w:rsidRPr="00F622C1">
        <w:rPr>
          <w:rFonts w:ascii="Times New Roman" w:hAnsi="Times New Roman" w:cs="Times New Roman"/>
          <w:b/>
          <w:lang w:val="en-AU"/>
        </w:rPr>
        <w:br w:type="page"/>
      </w:r>
    </w:p>
    <w:p w14:paraId="254ED4AD" w14:textId="77777777" w:rsidR="00346168" w:rsidRPr="006B704A" w:rsidRDefault="00346168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6B704A">
        <w:rPr>
          <w:rFonts w:ascii="Times New Roman" w:hAnsi="Times New Roman" w:cs="Times New Roman"/>
          <w:b/>
        </w:rPr>
        <w:lastRenderedPageBreak/>
        <w:t>Introduction</w:t>
      </w:r>
    </w:p>
    <w:p w14:paraId="5C41AA04" w14:textId="77777777" w:rsidR="00346168" w:rsidRPr="006B704A" w:rsidRDefault="00346168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5E244BFE" w14:textId="25003655" w:rsidR="00D43917" w:rsidRDefault="00574DE8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DA4B7B">
        <w:rPr>
          <w:rFonts w:ascii="Times New Roman" w:hAnsi="Times New Roman" w:cs="Times New Roman"/>
        </w:rPr>
        <w:t xml:space="preserve">xtractive fisheries </w:t>
      </w:r>
      <w:r w:rsidR="00267813" w:rsidRPr="006B704A">
        <w:rPr>
          <w:rFonts w:ascii="Times New Roman" w:hAnsi="Times New Roman" w:cs="Times New Roman"/>
        </w:rPr>
        <w:t>are suffering a worldwide decline</w:t>
      </w:r>
      <w:r>
        <w:rPr>
          <w:rFonts w:ascii="Times New Roman" w:hAnsi="Times New Roman" w:cs="Times New Roman"/>
        </w:rPr>
        <w:t xml:space="preserve"> in</w:t>
      </w:r>
      <w:r w:rsidR="00267813" w:rsidRPr="006B70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landings</w:t>
      </w:r>
      <w:r w:rsidRPr="006B704A">
        <w:rPr>
          <w:rFonts w:ascii="Times New Roman" w:hAnsi="Times New Roman" w:cs="Times New Roman"/>
        </w:rPr>
        <w:t xml:space="preserve"> </w:t>
      </w:r>
      <w:r w:rsidR="00267813" w:rsidRPr="006B704A">
        <w:rPr>
          <w:rFonts w:ascii="Times New Roman" w:hAnsi="Times New Roman" w:cs="Times New Roman"/>
        </w:rPr>
        <w:t>(</w:t>
      </w:r>
      <w:r w:rsidR="002A5E97" w:rsidRPr="00E0380C">
        <w:rPr>
          <w:rFonts w:ascii="Times New Roman" w:hAnsi="Times New Roman" w:cs="Times New Roman"/>
          <w:highlight w:val="yellow"/>
        </w:rPr>
        <w:t xml:space="preserve">Pauly et al. </w:t>
      </w:r>
      <w:r w:rsidRPr="00E0380C">
        <w:rPr>
          <w:rFonts w:ascii="Times New Roman" w:hAnsi="Times New Roman" w:cs="Times New Roman"/>
          <w:highlight w:val="yellow"/>
        </w:rPr>
        <w:t>2016</w:t>
      </w:r>
      <w:r>
        <w:rPr>
          <w:rFonts w:ascii="Times New Roman" w:hAnsi="Times New Roman" w:cs="Times New Roman"/>
        </w:rPr>
        <w:t xml:space="preserve">), </w:t>
      </w:r>
      <w:r w:rsidR="00437EBC" w:rsidRPr="006B704A">
        <w:rPr>
          <w:rFonts w:ascii="Times New Roman" w:hAnsi="Times New Roman" w:cs="Times New Roman"/>
        </w:rPr>
        <w:t>caused by</w:t>
      </w:r>
      <w:r w:rsidR="00C47D07">
        <w:rPr>
          <w:rFonts w:ascii="Times New Roman" w:hAnsi="Times New Roman" w:cs="Times New Roman"/>
        </w:rPr>
        <w:t xml:space="preserve"> depletion and</w:t>
      </w:r>
      <w:r w:rsidR="00FE5382" w:rsidRPr="006B704A">
        <w:rPr>
          <w:rFonts w:ascii="Times New Roman" w:hAnsi="Times New Roman" w:cs="Times New Roman"/>
        </w:rPr>
        <w:t xml:space="preserve"> over</w:t>
      </w:r>
      <w:r w:rsidR="00437EBC" w:rsidRPr="006B704A">
        <w:rPr>
          <w:rFonts w:ascii="Times New Roman" w:hAnsi="Times New Roman" w:cs="Times New Roman"/>
        </w:rPr>
        <w:t>fishing</w:t>
      </w:r>
      <w:r w:rsidR="00FE5382" w:rsidRPr="006B704A">
        <w:rPr>
          <w:rFonts w:ascii="Times New Roman" w:hAnsi="Times New Roman" w:cs="Times New Roman"/>
        </w:rPr>
        <w:t xml:space="preserve">, </w:t>
      </w:r>
      <w:r w:rsidR="00AF0507" w:rsidRPr="006B704A">
        <w:rPr>
          <w:rFonts w:ascii="Times New Roman" w:hAnsi="Times New Roman" w:cs="Times New Roman"/>
        </w:rPr>
        <w:t>which affects</w:t>
      </w:r>
      <w:r w:rsidR="00FE5382" w:rsidRPr="006B704A">
        <w:rPr>
          <w:rFonts w:ascii="Times New Roman" w:hAnsi="Times New Roman" w:cs="Times New Roman"/>
        </w:rPr>
        <w:t xml:space="preserve"> </w:t>
      </w:r>
      <w:r w:rsidR="00DD5D18">
        <w:rPr>
          <w:rFonts w:ascii="Times New Roman" w:hAnsi="Times New Roman" w:cs="Times New Roman"/>
        </w:rPr>
        <w:t>68</w:t>
      </w:r>
      <w:r w:rsidR="00FE5382" w:rsidRPr="006B704A">
        <w:rPr>
          <w:rFonts w:ascii="Times New Roman" w:hAnsi="Times New Roman" w:cs="Times New Roman"/>
        </w:rPr>
        <w:t xml:space="preserve">% of fish stocks </w:t>
      </w:r>
      <w:r w:rsidR="00AF0507" w:rsidRPr="006B704A">
        <w:rPr>
          <w:rFonts w:ascii="Times New Roman" w:hAnsi="Times New Roman" w:cs="Times New Roman"/>
        </w:rPr>
        <w:t>(</w:t>
      </w:r>
      <w:r w:rsidR="00DD5D18" w:rsidRPr="00E0380C">
        <w:rPr>
          <w:rFonts w:ascii="Times New Roman" w:hAnsi="Times New Roman" w:cs="Times New Roman"/>
          <w:highlight w:val="yellow"/>
        </w:rPr>
        <w:t>Costello et al. 2016</w:t>
      </w:r>
      <w:r w:rsidR="00AF0507" w:rsidRPr="006B704A">
        <w:rPr>
          <w:rFonts w:ascii="Times New Roman" w:hAnsi="Times New Roman" w:cs="Times New Roman"/>
        </w:rPr>
        <w:t>)</w:t>
      </w:r>
      <w:r w:rsidR="00437EBC" w:rsidRPr="006B704A">
        <w:rPr>
          <w:rFonts w:ascii="Times New Roman" w:hAnsi="Times New Roman" w:cs="Times New Roman"/>
        </w:rPr>
        <w:t>.</w:t>
      </w:r>
      <w:r w:rsidR="006B704A">
        <w:rPr>
          <w:rFonts w:ascii="Times New Roman" w:hAnsi="Times New Roman" w:cs="Times New Roman"/>
        </w:rPr>
        <w:t xml:space="preserve"> </w:t>
      </w:r>
      <w:r w:rsidR="00D43917">
        <w:rPr>
          <w:rFonts w:ascii="Times New Roman" w:hAnsi="Times New Roman" w:cs="Times New Roman"/>
        </w:rPr>
        <w:t xml:space="preserve">Despite declining wild catches, total consumption of fish by humans is projected to rise </w:t>
      </w:r>
      <w:r w:rsidR="00E33C75">
        <w:rPr>
          <w:rFonts w:ascii="Times New Roman" w:hAnsi="Times New Roman" w:cs="Times New Roman"/>
        </w:rPr>
        <w:t xml:space="preserve">by </w:t>
      </w:r>
      <w:r w:rsidR="00D43917">
        <w:rPr>
          <w:rFonts w:ascii="Times New Roman" w:hAnsi="Times New Roman" w:cs="Times New Roman"/>
        </w:rPr>
        <w:t>27% from 2010-2030 (</w:t>
      </w:r>
      <w:r w:rsidR="002C30C9">
        <w:rPr>
          <w:rFonts w:ascii="Times New Roman" w:hAnsi="Times New Roman" w:cs="Times New Roman"/>
          <w:highlight w:val="yellow"/>
        </w:rPr>
        <w:t>World Bank</w:t>
      </w:r>
      <w:r w:rsidR="00D43917" w:rsidRPr="00995B4E">
        <w:rPr>
          <w:rFonts w:ascii="Times New Roman" w:hAnsi="Times New Roman" w:cs="Times New Roman"/>
          <w:highlight w:val="yellow"/>
        </w:rPr>
        <w:t xml:space="preserve"> 2013</w:t>
      </w:r>
      <w:r w:rsidR="00D43917">
        <w:rPr>
          <w:rFonts w:ascii="Times New Roman" w:hAnsi="Times New Roman" w:cs="Times New Roman"/>
        </w:rPr>
        <w:t>). Aquaculture is viewed</w:t>
      </w:r>
      <w:r w:rsidR="00D43917" w:rsidRPr="00911498">
        <w:rPr>
          <w:rFonts w:ascii="Times New Roman" w:hAnsi="Times New Roman" w:cs="Times New Roman"/>
        </w:rPr>
        <w:t xml:space="preserve"> </w:t>
      </w:r>
      <w:r w:rsidR="008B740A">
        <w:rPr>
          <w:rFonts w:ascii="Times New Roman" w:hAnsi="Times New Roman" w:cs="Times New Roman"/>
        </w:rPr>
        <w:t xml:space="preserve">by many </w:t>
      </w:r>
      <w:r w:rsidR="00D43917" w:rsidRPr="00911498">
        <w:rPr>
          <w:rFonts w:ascii="Times New Roman" w:hAnsi="Times New Roman" w:cs="Times New Roman"/>
        </w:rPr>
        <w:t xml:space="preserve">as vital </w:t>
      </w:r>
      <w:r w:rsidR="00D43917">
        <w:rPr>
          <w:rFonts w:ascii="Times New Roman" w:hAnsi="Times New Roman" w:cs="Times New Roman"/>
        </w:rPr>
        <w:t>to fill much of the unmet demand</w:t>
      </w:r>
      <w:r w:rsidR="00D43917" w:rsidRPr="00D43917">
        <w:rPr>
          <w:rFonts w:ascii="Times New Roman" w:hAnsi="Times New Roman" w:cs="Times New Roman"/>
          <w:highlight w:val="yellow"/>
        </w:rPr>
        <w:t xml:space="preserve"> </w:t>
      </w:r>
      <w:r w:rsidR="00D43917">
        <w:rPr>
          <w:rFonts w:ascii="Times New Roman" w:hAnsi="Times New Roman" w:cs="Times New Roman"/>
          <w:highlight w:val="yellow"/>
        </w:rPr>
        <w:t>(</w:t>
      </w:r>
      <w:proofErr w:type="spellStart"/>
      <w:r w:rsidR="002C30C9">
        <w:rPr>
          <w:rFonts w:ascii="Times New Roman" w:hAnsi="Times New Roman" w:cs="Times New Roman"/>
          <w:highlight w:val="yellow"/>
        </w:rPr>
        <w:t>Marra</w:t>
      </w:r>
      <w:proofErr w:type="spellEnd"/>
      <w:r w:rsidR="00D43917" w:rsidRPr="00932729">
        <w:rPr>
          <w:rFonts w:ascii="Times New Roman" w:hAnsi="Times New Roman" w:cs="Times New Roman"/>
          <w:highlight w:val="yellow"/>
        </w:rPr>
        <w:t xml:space="preserve"> 2005; </w:t>
      </w:r>
      <w:r w:rsidR="002C30C9">
        <w:rPr>
          <w:rFonts w:ascii="Times New Roman" w:hAnsi="Times New Roman" w:cs="Times New Roman"/>
          <w:highlight w:val="yellow"/>
        </w:rPr>
        <w:t>Duarte et al.</w:t>
      </w:r>
      <w:r w:rsidR="00D43917" w:rsidRPr="00932729">
        <w:rPr>
          <w:rFonts w:ascii="Times New Roman" w:hAnsi="Times New Roman" w:cs="Times New Roman"/>
          <w:highlight w:val="yellow"/>
        </w:rPr>
        <w:t xml:space="preserve"> 2009</w:t>
      </w:r>
      <w:r w:rsidR="00D43917">
        <w:rPr>
          <w:rFonts w:ascii="Times New Roman" w:hAnsi="Times New Roman" w:cs="Times New Roman"/>
        </w:rPr>
        <w:t>)</w:t>
      </w:r>
      <w:del w:id="8" w:author="Javier Atalah" w:date="2022-10-02T05:58:00Z">
        <w:r w:rsidR="00D43917" w:rsidDel="00E33C75">
          <w:rPr>
            <w:rFonts w:ascii="Times New Roman" w:hAnsi="Times New Roman" w:cs="Times New Roman"/>
          </w:rPr>
          <w:delText>,</w:delText>
        </w:r>
      </w:del>
      <w:r w:rsidR="00D43917">
        <w:rPr>
          <w:rFonts w:ascii="Times New Roman" w:hAnsi="Times New Roman" w:cs="Times New Roman"/>
        </w:rPr>
        <w:t xml:space="preserve"> and has grown 8% per year since 1980 (</w:t>
      </w:r>
      <w:r w:rsidR="002C30C9">
        <w:rPr>
          <w:rFonts w:ascii="Times New Roman" w:hAnsi="Times New Roman" w:cs="Times New Roman"/>
          <w:highlight w:val="yellow"/>
        </w:rPr>
        <w:t>FAO</w:t>
      </w:r>
      <w:r w:rsidR="00D43917" w:rsidRPr="00340B7E">
        <w:rPr>
          <w:rFonts w:ascii="Times New Roman" w:hAnsi="Times New Roman" w:cs="Times New Roman"/>
          <w:highlight w:val="yellow"/>
        </w:rPr>
        <w:t xml:space="preserve"> 2014</w:t>
      </w:r>
      <w:r w:rsidR="00D43917">
        <w:rPr>
          <w:rFonts w:ascii="Times New Roman" w:hAnsi="Times New Roman" w:cs="Times New Roman"/>
        </w:rPr>
        <w:t>).</w:t>
      </w:r>
    </w:p>
    <w:p w14:paraId="318448BC" w14:textId="77777777" w:rsidR="00D43917" w:rsidRDefault="00D43917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3AE718A2" w14:textId="77108A60" w:rsidR="00ED2857" w:rsidRDefault="00D43917" w:rsidP="00F71C29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Global patterns are largely mirrored in the</w:t>
      </w:r>
      <w:r w:rsidR="001F226E">
        <w:rPr>
          <w:rFonts w:ascii="Times New Roman" w:hAnsi="Times New Roman" w:cs="Times New Roman"/>
        </w:rPr>
        <w:t xml:space="preserve"> Mediterranean </w:t>
      </w:r>
      <w:r w:rsidR="00932729">
        <w:rPr>
          <w:rFonts w:ascii="Times New Roman" w:hAnsi="Times New Roman" w:cs="Times New Roman"/>
        </w:rPr>
        <w:t>Sea</w:t>
      </w:r>
      <w:r w:rsidR="00574DE8">
        <w:rPr>
          <w:rFonts w:ascii="Times New Roman" w:hAnsi="Times New Roman" w:cs="Times New Roman"/>
        </w:rPr>
        <w:t xml:space="preserve">, </w:t>
      </w:r>
      <w:r w:rsidR="001F226E">
        <w:rPr>
          <w:rFonts w:ascii="Times New Roman" w:hAnsi="Times New Roman" w:cs="Times New Roman"/>
        </w:rPr>
        <w:t xml:space="preserve">with </w:t>
      </w:r>
      <w:r w:rsidR="006A28E8">
        <w:rPr>
          <w:rFonts w:ascii="Times New Roman" w:hAnsi="Times New Roman" w:cs="Times New Roman"/>
        </w:rPr>
        <w:t>52</w:t>
      </w:r>
      <w:r w:rsidR="001F226E">
        <w:rPr>
          <w:rFonts w:ascii="Times New Roman" w:hAnsi="Times New Roman" w:cs="Times New Roman"/>
        </w:rPr>
        <w:t xml:space="preserve">% of </w:t>
      </w:r>
      <w:r w:rsidR="006A28E8">
        <w:rPr>
          <w:rFonts w:ascii="Times New Roman" w:hAnsi="Times New Roman" w:cs="Times New Roman"/>
        </w:rPr>
        <w:t>assessed</w:t>
      </w:r>
      <w:r w:rsidR="001F226E">
        <w:rPr>
          <w:rFonts w:ascii="Times New Roman" w:hAnsi="Times New Roman" w:cs="Times New Roman"/>
        </w:rPr>
        <w:t xml:space="preserve"> fish stocks</w:t>
      </w:r>
      <w:r w:rsidR="00CD53E7">
        <w:rPr>
          <w:rFonts w:ascii="Times New Roman" w:hAnsi="Times New Roman" w:cs="Times New Roman"/>
        </w:rPr>
        <w:t xml:space="preserve"> considered </w:t>
      </w:r>
      <w:r w:rsidR="001F226E">
        <w:rPr>
          <w:rFonts w:ascii="Times New Roman" w:hAnsi="Times New Roman" w:cs="Times New Roman"/>
        </w:rPr>
        <w:t>overexploited (</w:t>
      </w:r>
      <w:r w:rsidR="002C30C9">
        <w:rPr>
          <w:rFonts w:ascii="Times New Roman" w:hAnsi="Times New Roman" w:cs="Times New Roman"/>
          <w:highlight w:val="yellow"/>
        </w:rPr>
        <w:t>FAO</w:t>
      </w:r>
      <w:r w:rsidR="006A28E8" w:rsidRPr="006A28E8">
        <w:rPr>
          <w:rFonts w:ascii="Times New Roman" w:hAnsi="Times New Roman" w:cs="Times New Roman"/>
          <w:highlight w:val="yellow"/>
        </w:rPr>
        <w:t xml:space="preserve"> 2014</w:t>
      </w:r>
      <w:r w:rsidR="001F226E">
        <w:rPr>
          <w:rFonts w:ascii="Times New Roman" w:hAnsi="Times New Roman" w:cs="Times New Roman"/>
        </w:rPr>
        <w:t xml:space="preserve">). </w:t>
      </w:r>
      <w:r w:rsidR="00574DE8">
        <w:rPr>
          <w:rFonts w:ascii="Times New Roman" w:hAnsi="Times New Roman" w:cs="Times New Roman"/>
        </w:rPr>
        <w:t>Overfishing, combined</w:t>
      </w:r>
      <w:r w:rsidR="001F226E">
        <w:rPr>
          <w:rFonts w:ascii="Times New Roman" w:hAnsi="Times New Roman" w:cs="Times New Roman"/>
        </w:rPr>
        <w:t xml:space="preserve"> with other human impacts (</w:t>
      </w:r>
      <w:r w:rsidR="001F226E" w:rsidRPr="003A2301">
        <w:rPr>
          <w:rFonts w:ascii="Times New Roman" w:hAnsi="Times New Roman" w:cs="Times New Roman"/>
        </w:rPr>
        <w:t xml:space="preserve">e.g. </w:t>
      </w:r>
      <w:r w:rsidR="00945874" w:rsidRPr="003A2301">
        <w:rPr>
          <w:rFonts w:ascii="Times New Roman" w:hAnsi="Times New Roman" w:cs="Times New Roman"/>
        </w:rPr>
        <w:t>habitat loss, exotic species</w:t>
      </w:r>
      <w:r w:rsidR="001F226E">
        <w:rPr>
          <w:rFonts w:ascii="Times New Roman" w:hAnsi="Times New Roman" w:cs="Times New Roman"/>
        </w:rPr>
        <w:t xml:space="preserve">) in </w:t>
      </w:r>
      <w:r w:rsidR="00574DE8">
        <w:rPr>
          <w:rFonts w:ascii="Times New Roman" w:hAnsi="Times New Roman" w:cs="Times New Roman"/>
        </w:rPr>
        <w:t xml:space="preserve">the </w:t>
      </w:r>
      <w:r w:rsidR="001F226E">
        <w:rPr>
          <w:rFonts w:ascii="Times New Roman" w:hAnsi="Times New Roman" w:cs="Times New Roman"/>
        </w:rPr>
        <w:t xml:space="preserve">semi-closed </w:t>
      </w:r>
      <w:r w:rsidR="00F12758">
        <w:rPr>
          <w:rFonts w:ascii="Times New Roman" w:hAnsi="Times New Roman" w:cs="Times New Roman"/>
        </w:rPr>
        <w:t>Mediterranean</w:t>
      </w:r>
      <w:r w:rsidR="00574DE8">
        <w:rPr>
          <w:rFonts w:ascii="Times New Roman" w:hAnsi="Times New Roman" w:cs="Times New Roman"/>
        </w:rPr>
        <w:t xml:space="preserve"> Sea, </w:t>
      </w:r>
      <w:r w:rsidR="006259BF">
        <w:rPr>
          <w:rFonts w:ascii="Times New Roman" w:hAnsi="Times New Roman" w:cs="Times New Roman"/>
        </w:rPr>
        <w:t>has led to the decline of</w:t>
      </w:r>
      <w:r w:rsidR="001F226E">
        <w:rPr>
          <w:rFonts w:ascii="Times New Roman" w:hAnsi="Times New Roman" w:cs="Times New Roman"/>
        </w:rPr>
        <w:t xml:space="preserve"> </w:t>
      </w:r>
      <w:r w:rsidR="009A79D7">
        <w:rPr>
          <w:rFonts w:ascii="Times New Roman" w:hAnsi="Times New Roman" w:cs="Times New Roman"/>
        </w:rPr>
        <w:t>several fish stocks</w:t>
      </w:r>
      <w:r w:rsidR="001F226E">
        <w:rPr>
          <w:rFonts w:ascii="Times New Roman" w:hAnsi="Times New Roman" w:cs="Times New Roman"/>
        </w:rPr>
        <w:t xml:space="preserve"> (</w:t>
      </w:r>
      <w:proofErr w:type="spellStart"/>
      <w:r w:rsidR="003A2301" w:rsidRPr="003A2301">
        <w:rPr>
          <w:rFonts w:ascii="Times New Roman" w:hAnsi="Times New Roman" w:cs="Times New Roman"/>
          <w:highlight w:val="yellow"/>
        </w:rPr>
        <w:t>Vasilakopoulos</w:t>
      </w:r>
      <w:proofErr w:type="spellEnd"/>
      <w:r w:rsidR="003A2301">
        <w:rPr>
          <w:rFonts w:ascii="Times New Roman" w:hAnsi="Times New Roman" w:cs="Times New Roman"/>
          <w:highlight w:val="yellow"/>
        </w:rPr>
        <w:t xml:space="preserve"> et al.</w:t>
      </w:r>
      <w:r w:rsidR="003A2301" w:rsidRPr="003A2301">
        <w:rPr>
          <w:rFonts w:ascii="Times New Roman" w:hAnsi="Times New Roman" w:cs="Times New Roman"/>
          <w:highlight w:val="yellow"/>
        </w:rPr>
        <w:t xml:space="preserve"> 2014</w:t>
      </w:r>
      <w:r w:rsidR="003A2301">
        <w:rPr>
          <w:rFonts w:ascii="Times New Roman" w:hAnsi="Times New Roman" w:cs="Times New Roman"/>
        </w:rPr>
        <w:t>)</w:t>
      </w:r>
      <w:r w:rsidR="0094587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71C29">
        <w:rPr>
          <w:rFonts w:ascii="Times New Roman" w:hAnsi="Times New Roman" w:cs="Times New Roman"/>
        </w:rPr>
        <w:t>In contrast, a</w:t>
      </w:r>
      <w:r>
        <w:rPr>
          <w:rFonts w:ascii="Times New Roman" w:hAnsi="Times New Roman" w:cs="Times New Roman"/>
        </w:rPr>
        <w:t>quaculture has grown rapidly over the past decades</w:t>
      </w:r>
      <w:r w:rsidR="00E33C75">
        <w:rPr>
          <w:rFonts w:ascii="Times New Roman" w:hAnsi="Times New Roman" w:cs="Times New Roman"/>
        </w:rPr>
        <w:t>. It relies</w:t>
      </w:r>
      <w:r w:rsidR="00B128E2">
        <w:rPr>
          <w:rFonts w:ascii="Times New Roman" w:hAnsi="Times New Roman" w:cs="Times New Roman"/>
        </w:rPr>
        <w:t xml:space="preserve"> heavily on</w:t>
      </w:r>
      <w:r w:rsidR="00CB4A56">
        <w:rPr>
          <w:rFonts w:ascii="Times New Roman" w:hAnsi="Times New Roman" w:cs="Times New Roman"/>
        </w:rPr>
        <w:t xml:space="preserve"> high and medium trophic level species</w:t>
      </w:r>
      <w:r w:rsidR="002C480D">
        <w:rPr>
          <w:rFonts w:ascii="Times New Roman" w:hAnsi="Times New Roman" w:cs="Times New Roman"/>
        </w:rPr>
        <w:t xml:space="preserve"> (i.e. finfish)</w:t>
      </w:r>
      <w:r w:rsidR="00CB4A56">
        <w:rPr>
          <w:rFonts w:ascii="Times New Roman" w:hAnsi="Times New Roman" w:cs="Times New Roman"/>
        </w:rPr>
        <w:t xml:space="preserve">, leading to </w:t>
      </w:r>
      <w:r>
        <w:rPr>
          <w:rFonts w:ascii="Times New Roman" w:hAnsi="Times New Roman" w:cs="Times New Roman"/>
        </w:rPr>
        <w:t xml:space="preserve">the process of </w:t>
      </w:r>
      <w:r w:rsidR="00B128E2">
        <w:rPr>
          <w:rFonts w:ascii="Times New Roman" w:hAnsi="Times New Roman" w:cs="Times New Roman"/>
        </w:rPr>
        <w:t>‘</w:t>
      </w:r>
      <w:r w:rsidR="00CB4A56">
        <w:rPr>
          <w:rFonts w:ascii="Times New Roman" w:hAnsi="Times New Roman" w:cs="Times New Roman"/>
        </w:rPr>
        <w:t>farming up</w:t>
      </w:r>
      <w:r w:rsidR="00B128E2">
        <w:rPr>
          <w:rFonts w:ascii="Times New Roman" w:hAnsi="Times New Roman" w:cs="Times New Roman"/>
        </w:rPr>
        <w:t>’</w:t>
      </w:r>
      <w:r w:rsidR="00CB4A56">
        <w:rPr>
          <w:rFonts w:ascii="Times New Roman" w:hAnsi="Times New Roman" w:cs="Times New Roman"/>
        </w:rPr>
        <w:t xml:space="preserve"> marine food webs (</w:t>
      </w:r>
      <w:r w:rsidR="003403CF">
        <w:rPr>
          <w:rFonts w:ascii="Times New Roman" w:hAnsi="Times New Roman" w:cs="Times New Roman"/>
          <w:highlight w:val="yellow"/>
        </w:rPr>
        <w:t>Stergiou et al.</w:t>
      </w:r>
      <w:r w:rsidR="000233A2" w:rsidRPr="000233A2">
        <w:rPr>
          <w:rFonts w:ascii="Times New Roman" w:hAnsi="Times New Roman" w:cs="Times New Roman"/>
          <w:highlight w:val="yellow"/>
        </w:rPr>
        <w:t xml:space="preserve"> 2008</w:t>
      </w:r>
      <w:r w:rsidR="00CB4A56">
        <w:rPr>
          <w:rFonts w:ascii="Times New Roman" w:hAnsi="Times New Roman" w:cs="Times New Roman"/>
        </w:rPr>
        <w:t>).</w:t>
      </w:r>
      <w:r w:rsidR="00F81348">
        <w:rPr>
          <w:rFonts w:ascii="Times New Roman" w:hAnsi="Times New Roman" w:cs="Times New Roman"/>
        </w:rPr>
        <w:t xml:space="preserve"> </w:t>
      </w:r>
      <w:r w:rsidR="00B128E2">
        <w:rPr>
          <w:rFonts w:ascii="Times New Roman" w:hAnsi="Times New Roman" w:cs="Times New Roman"/>
        </w:rPr>
        <w:t>E</w:t>
      </w:r>
      <w:r w:rsidR="00F12758">
        <w:rPr>
          <w:rFonts w:ascii="Times New Roman" w:hAnsi="Times New Roman" w:cs="Times New Roman"/>
        </w:rPr>
        <w:t xml:space="preserve">xtractive fisheries and </w:t>
      </w:r>
      <w:r w:rsidR="004A4AB9">
        <w:rPr>
          <w:rFonts w:ascii="Times New Roman" w:hAnsi="Times New Roman" w:cs="Times New Roman"/>
        </w:rPr>
        <w:t>finfish mariculture</w:t>
      </w:r>
      <w:r>
        <w:rPr>
          <w:rFonts w:ascii="Times New Roman" w:hAnsi="Times New Roman" w:cs="Times New Roman"/>
        </w:rPr>
        <w:t xml:space="preserve"> in the Mediterranean</w:t>
      </w:r>
      <w:r w:rsidR="004A4AB9">
        <w:rPr>
          <w:rFonts w:ascii="Times New Roman" w:hAnsi="Times New Roman" w:cs="Times New Roman"/>
        </w:rPr>
        <w:t xml:space="preserve"> share </w:t>
      </w:r>
      <w:r w:rsidR="00F71C29">
        <w:rPr>
          <w:rFonts w:ascii="Times New Roman" w:hAnsi="Times New Roman" w:cs="Times New Roman"/>
        </w:rPr>
        <w:t xml:space="preserve">the </w:t>
      </w:r>
      <w:r w:rsidR="009300BA">
        <w:rPr>
          <w:rFonts w:ascii="Times New Roman" w:hAnsi="Times New Roman" w:cs="Times New Roman"/>
        </w:rPr>
        <w:t>same target species.</w:t>
      </w:r>
      <w:r>
        <w:rPr>
          <w:rFonts w:ascii="Times New Roman" w:hAnsi="Times New Roman" w:cs="Times New Roman"/>
        </w:rPr>
        <w:t xml:space="preserve"> </w:t>
      </w:r>
      <w:r w:rsidR="00ED2857" w:rsidRPr="006B704A">
        <w:rPr>
          <w:rFonts w:ascii="Times New Roman" w:hAnsi="Times New Roman" w:cs="Times New Roman"/>
        </w:rPr>
        <w:t>Gilthead seabream (</w:t>
      </w:r>
      <w:r w:rsidR="00ED2857" w:rsidRPr="006B704A">
        <w:rPr>
          <w:rFonts w:ascii="Times New Roman" w:hAnsi="Times New Roman" w:cs="Times New Roman"/>
          <w:i/>
        </w:rPr>
        <w:t xml:space="preserve">Sparus </w:t>
      </w:r>
      <w:proofErr w:type="spellStart"/>
      <w:r w:rsidR="00ED2857" w:rsidRPr="006B704A">
        <w:rPr>
          <w:rFonts w:ascii="Times New Roman" w:hAnsi="Times New Roman" w:cs="Times New Roman"/>
          <w:i/>
        </w:rPr>
        <w:t>aurata</w:t>
      </w:r>
      <w:proofErr w:type="spellEnd"/>
      <w:r w:rsidR="00ED2857" w:rsidRPr="006B704A">
        <w:rPr>
          <w:rFonts w:ascii="Times New Roman" w:hAnsi="Times New Roman" w:cs="Times New Roman"/>
        </w:rPr>
        <w:t>) and European seabass (</w:t>
      </w:r>
      <w:proofErr w:type="spellStart"/>
      <w:r w:rsidR="00ED2857" w:rsidRPr="006B704A">
        <w:rPr>
          <w:rFonts w:ascii="Times New Roman" w:hAnsi="Times New Roman" w:cs="Times New Roman"/>
          <w:i/>
        </w:rPr>
        <w:t>Dicentrarchus</w:t>
      </w:r>
      <w:proofErr w:type="spellEnd"/>
      <w:r w:rsidR="00ED2857" w:rsidRPr="006B704A">
        <w:rPr>
          <w:rFonts w:ascii="Times New Roman" w:hAnsi="Times New Roman" w:cs="Times New Roman"/>
          <w:i/>
        </w:rPr>
        <w:t xml:space="preserve"> </w:t>
      </w:r>
      <w:proofErr w:type="spellStart"/>
      <w:r w:rsidR="00ED2857" w:rsidRPr="006B704A">
        <w:rPr>
          <w:rFonts w:ascii="Times New Roman" w:hAnsi="Times New Roman" w:cs="Times New Roman"/>
          <w:i/>
        </w:rPr>
        <w:t>labrax</w:t>
      </w:r>
      <w:proofErr w:type="spellEnd"/>
      <w:r w:rsidR="00ED2857" w:rsidRPr="006B704A">
        <w:rPr>
          <w:rFonts w:ascii="Times New Roman" w:hAnsi="Times New Roman" w:cs="Times New Roman"/>
        </w:rPr>
        <w:t xml:space="preserve">) are </w:t>
      </w:r>
      <w:r w:rsidR="009300BA">
        <w:rPr>
          <w:rFonts w:ascii="Times New Roman" w:hAnsi="Times New Roman" w:cs="Times New Roman"/>
        </w:rPr>
        <w:t xml:space="preserve">important fisheries species and </w:t>
      </w:r>
      <w:r w:rsidR="00ED2857" w:rsidRPr="006B704A">
        <w:rPr>
          <w:rFonts w:ascii="Times New Roman" w:hAnsi="Times New Roman" w:cs="Times New Roman"/>
        </w:rPr>
        <w:t xml:space="preserve">the </w:t>
      </w:r>
      <w:r w:rsidR="00ED2857">
        <w:rPr>
          <w:rFonts w:ascii="Times New Roman" w:hAnsi="Times New Roman" w:cs="Times New Roman"/>
        </w:rPr>
        <w:t>most farmed finfish</w:t>
      </w:r>
      <w:r w:rsidR="009300BA">
        <w:rPr>
          <w:rFonts w:ascii="Times New Roman" w:hAnsi="Times New Roman" w:cs="Times New Roman"/>
        </w:rPr>
        <w:t>.</w:t>
      </w:r>
      <w:r w:rsidR="00ED2857">
        <w:rPr>
          <w:rFonts w:ascii="Times New Roman" w:hAnsi="Times New Roman" w:cs="Times New Roman"/>
        </w:rPr>
        <w:t xml:space="preserve"> </w:t>
      </w:r>
      <w:r w:rsidR="009300BA" w:rsidRPr="000F375D">
        <w:rPr>
          <w:rFonts w:ascii="Times New Roman" w:hAnsi="Times New Roman" w:cs="Times New Roman"/>
          <w:highlight w:val="yellow"/>
          <w:rPrChange w:id="9" w:author="Javier Atalah" w:date="2022-10-06T21:00:00Z">
            <w:rPr>
              <w:rFonts w:ascii="Times New Roman" w:hAnsi="Times New Roman" w:cs="Times New Roman"/>
            </w:rPr>
          </w:rPrChange>
        </w:rPr>
        <w:t>C</w:t>
      </w:r>
      <w:r w:rsidR="00ED2857" w:rsidRPr="000F375D">
        <w:rPr>
          <w:rFonts w:ascii="Times New Roman" w:hAnsi="Times New Roman" w:cs="Times New Roman"/>
          <w:highlight w:val="yellow"/>
          <w:rPrChange w:id="10" w:author="Javier Atalah" w:date="2022-10-06T21:00:00Z">
            <w:rPr>
              <w:rFonts w:ascii="Times New Roman" w:hAnsi="Times New Roman" w:cs="Times New Roman"/>
            </w:rPr>
          </w:rPrChange>
        </w:rPr>
        <w:t xml:space="preserve">ombined annual </w:t>
      </w:r>
      <w:r w:rsidR="008B740A" w:rsidRPr="000F375D">
        <w:rPr>
          <w:rFonts w:ascii="Times New Roman" w:hAnsi="Times New Roman" w:cs="Times New Roman"/>
          <w:highlight w:val="yellow"/>
          <w:rPrChange w:id="11" w:author="Javier Atalah" w:date="2022-10-06T21:00:00Z">
            <w:rPr>
              <w:rFonts w:ascii="Times New Roman" w:hAnsi="Times New Roman" w:cs="Times New Roman"/>
            </w:rPr>
          </w:rPrChange>
        </w:rPr>
        <w:t xml:space="preserve">aquaculture </w:t>
      </w:r>
      <w:r w:rsidR="00ED2857" w:rsidRPr="000F375D">
        <w:rPr>
          <w:rFonts w:ascii="Times New Roman" w:hAnsi="Times New Roman" w:cs="Times New Roman"/>
          <w:highlight w:val="yellow"/>
          <w:rPrChange w:id="12" w:author="Javier Atalah" w:date="2022-10-06T21:00:00Z">
            <w:rPr>
              <w:rFonts w:ascii="Times New Roman" w:hAnsi="Times New Roman" w:cs="Times New Roman"/>
            </w:rPr>
          </w:rPrChange>
        </w:rPr>
        <w:t>production now exceed</w:t>
      </w:r>
      <w:r w:rsidR="009300BA" w:rsidRPr="000F375D">
        <w:rPr>
          <w:rFonts w:ascii="Times New Roman" w:hAnsi="Times New Roman" w:cs="Times New Roman"/>
          <w:highlight w:val="yellow"/>
          <w:rPrChange w:id="13" w:author="Javier Atalah" w:date="2022-10-06T21:00:00Z">
            <w:rPr>
              <w:rFonts w:ascii="Times New Roman" w:hAnsi="Times New Roman" w:cs="Times New Roman"/>
            </w:rPr>
          </w:rPrChange>
        </w:rPr>
        <w:t>s</w:t>
      </w:r>
      <w:r w:rsidR="00ED2857" w:rsidRPr="000F375D">
        <w:rPr>
          <w:rFonts w:ascii="Times New Roman" w:hAnsi="Times New Roman" w:cs="Times New Roman"/>
          <w:highlight w:val="yellow"/>
          <w:rPrChange w:id="14" w:author="Javier Atalah" w:date="2022-10-06T21:00:00Z">
            <w:rPr>
              <w:rFonts w:ascii="Times New Roman" w:hAnsi="Times New Roman" w:cs="Times New Roman"/>
            </w:rPr>
          </w:rPrChange>
        </w:rPr>
        <w:t xml:space="preserve"> 2</w:t>
      </w:r>
      <w:r w:rsidR="009300BA" w:rsidRPr="000F375D">
        <w:rPr>
          <w:rFonts w:ascii="Times New Roman" w:hAnsi="Times New Roman" w:cs="Times New Roman"/>
          <w:highlight w:val="yellow"/>
          <w:rPrChange w:id="15" w:author="Javier Atalah" w:date="2022-10-06T21:00:00Z">
            <w:rPr>
              <w:rFonts w:ascii="Times New Roman" w:hAnsi="Times New Roman" w:cs="Times New Roman"/>
            </w:rPr>
          </w:rPrChange>
        </w:rPr>
        <w:t>5</w:t>
      </w:r>
      <w:r w:rsidR="00ED2857" w:rsidRPr="000F375D">
        <w:rPr>
          <w:rFonts w:ascii="Times New Roman" w:hAnsi="Times New Roman" w:cs="Times New Roman"/>
          <w:highlight w:val="yellow"/>
          <w:rPrChange w:id="16" w:author="Javier Atalah" w:date="2022-10-06T21:00:00Z">
            <w:rPr>
              <w:rFonts w:ascii="Times New Roman" w:hAnsi="Times New Roman" w:cs="Times New Roman"/>
            </w:rPr>
          </w:rPrChange>
        </w:rPr>
        <w:t>0000 tons</w:t>
      </w:r>
      <w:r w:rsidR="008B740A" w:rsidRPr="000F375D">
        <w:rPr>
          <w:rFonts w:ascii="Times New Roman" w:hAnsi="Times New Roman" w:cs="Times New Roman"/>
          <w:highlight w:val="yellow"/>
          <w:rPrChange w:id="17" w:author="Javier Atalah" w:date="2022-10-06T21:00:00Z">
            <w:rPr>
              <w:rFonts w:ascii="Times New Roman" w:hAnsi="Times New Roman" w:cs="Times New Roman"/>
            </w:rPr>
          </w:rPrChange>
        </w:rPr>
        <w:t>,</w:t>
      </w:r>
      <w:r w:rsidR="00C6695B" w:rsidRPr="000F375D">
        <w:rPr>
          <w:rFonts w:ascii="Times New Roman" w:hAnsi="Times New Roman" w:cs="Times New Roman"/>
          <w:highlight w:val="yellow"/>
          <w:rPrChange w:id="18" w:author="Javier Atalah" w:date="2022-10-06T21:00:00Z">
            <w:rPr>
              <w:rFonts w:ascii="Times New Roman" w:hAnsi="Times New Roman" w:cs="Times New Roman"/>
            </w:rPr>
          </w:rPrChange>
        </w:rPr>
        <w:t xml:space="preserve"> </w:t>
      </w:r>
      <w:r w:rsidR="008B740A" w:rsidRPr="000F375D">
        <w:rPr>
          <w:rFonts w:ascii="Times New Roman" w:hAnsi="Times New Roman" w:cs="Times New Roman"/>
          <w:highlight w:val="yellow"/>
          <w:rPrChange w:id="19" w:author="Javier Atalah" w:date="2022-10-06T21:00:00Z">
            <w:rPr>
              <w:rFonts w:ascii="Times New Roman" w:hAnsi="Times New Roman" w:cs="Times New Roman"/>
            </w:rPr>
          </w:rPrChange>
        </w:rPr>
        <w:t xml:space="preserve">while catches from wild fisheries are &lt; </w:t>
      </w:r>
      <w:r w:rsidR="004D71AD" w:rsidRPr="000F375D">
        <w:rPr>
          <w:rFonts w:ascii="Times New Roman" w:hAnsi="Times New Roman" w:cs="Times New Roman"/>
          <w:highlight w:val="yellow"/>
          <w:rPrChange w:id="20" w:author="Javier Atalah" w:date="2022-10-06T21:00:00Z">
            <w:rPr>
              <w:rFonts w:ascii="Times New Roman" w:hAnsi="Times New Roman" w:cs="Times New Roman"/>
            </w:rPr>
          </w:rPrChange>
        </w:rPr>
        <w:t>4</w:t>
      </w:r>
      <w:r w:rsidR="008B740A" w:rsidRPr="000F375D">
        <w:rPr>
          <w:rFonts w:ascii="Times New Roman" w:hAnsi="Times New Roman" w:cs="Times New Roman"/>
          <w:highlight w:val="yellow"/>
          <w:rPrChange w:id="21" w:author="Javier Atalah" w:date="2022-10-06T21:00:00Z">
            <w:rPr>
              <w:rFonts w:ascii="Times New Roman" w:hAnsi="Times New Roman" w:cs="Times New Roman"/>
            </w:rPr>
          </w:rPrChange>
        </w:rPr>
        <w:t xml:space="preserve">000 tons </w:t>
      </w:r>
      <w:r w:rsidR="00C6695B" w:rsidRPr="000F375D">
        <w:rPr>
          <w:rFonts w:ascii="Times New Roman" w:hAnsi="Times New Roman" w:cs="Times New Roman"/>
          <w:highlight w:val="yellow"/>
          <w:rPrChange w:id="22" w:author="Javier Atalah" w:date="2022-10-06T21:00:00Z">
            <w:rPr>
              <w:rFonts w:ascii="Times New Roman" w:hAnsi="Times New Roman" w:cs="Times New Roman"/>
            </w:rPr>
          </w:rPrChange>
        </w:rPr>
        <w:t>(</w:t>
      </w:r>
      <w:r w:rsidR="002C30C9" w:rsidRPr="000F375D">
        <w:rPr>
          <w:rFonts w:ascii="Times New Roman" w:hAnsi="Times New Roman" w:cs="Times New Roman"/>
          <w:highlight w:val="yellow"/>
        </w:rPr>
        <w:t>FAO</w:t>
      </w:r>
      <w:r w:rsidR="00C6695B" w:rsidRPr="000F375D">
        <w:rPr>
          <w:rFonts w:ascii="Times New Roman" w:hAnsi="Times New Roman" w:cs="Times New Roman"/>
          <w:highlight w:val="yellow"/>
        </w:rPr>
        <w:t xml:space="preserve"> 2014</w:t>
      </w:r>
      <w:r w:rsidR="009300BA" w:rsidRPr="000F375D">
        <w:rPr>
          <w:rFonts w:ascii="Times New Roman" w:hAnsi="Times New Roman" w:cs="Times New Roman"/>
          <w:highlight w:val="yellow"/>
          <w:rPrChange w:id="23" w:author="Javier Atalah" w:date="2022-10-06T21:00:00Z">
            <w:rPr>
              <w:rFonts w:ascii="Times New Roman" w:hAnsi="Times New Roman" w:cs="Times New Roman"/>
            </w:rPr>
          </w:rPrChange>
        </w:rPr>
        <w:t>)</w:t>
      </w:r>
      <w:r w:rsidR="00ED2857" w:rsidRPr="000F375D">
        <w:rPr>
          <w:rFonts w:ascii="Times New Roman" w:hAnsi="Times New Roman" w:cs="Times New Roman"/>
          <w:highlight w:val="yellow"/>
          <w:rPrChange w:id="24" w:author="Javier Atalah" w:date="2022-10-06T21:00:00Z">
            <w:rPr>
              <w:rFonts w:ascii="Times New Roman" w:hAnsi="Times New Roman" w:cs="Times New Roman"/>
            </w:rPr>
          </w:rPrChange>
        </w:rPr>
        <w:t>.</w:t>
      </w:r>
      <w:r w:rsidR="00ED2857">
        <w:rPr>
          <w:rFonts w:ascii="Times New Roman" w:hAnsi="Times New Roman" w:cs="Times New Roman"/>
        </w:rPr>
        <w:t xml:space="preserve"> At any given time, approximately 400-500 million fish of each species are held in </w:t>
      </w:r>
      <w:r w:rsidR="00F71C29">
        <w:rPr>
          <w:rFonts w:ascii="Times New Roman" w:hAnsi="Times New Roman" w:cs="Times New Roman"/>
        </w:rPr>
        <w:t>over 20</w:t>
      </w:r>
      <w:ins w:id="25" w:author="Javier Atalah" w:date="2022-10-06T21:00:00Z">
        <w:r w:rsidR="000F375D">
          <w:rPr>
            <w:rFonts w:ascii="Times New Roman" w:hAnsi="Times New Roman" w:cs="Times New Roman"/>
          </w:rPr>
          <w:t>,</w:t>
        </w:r>
      </w:ins>
      <w:r w:rsidR="00F71C29">
        <w:rPr>
          <w:rFonts w:ascii="Times New Roman" w:hAnsi="Times New Roman" w:cs="Times New Roman"/>
        </w:rPr>
        <w:t xml:space="preserve">000 floating cages </w:t>
      </w:r>
      <w:r w:rsidR="00CE7F0D">
        <w:rPr>
          <w:rFonts w:ascii="Times New Roman" w:hAnsi="Times New Roman" w:cs="Times New Roman"/>
        </w:rPr>
        <w:t xml:space="preserve">across the Mediterranean </w:t>
      </w:r>
      <w:r w:rsidR="00F71C29" w:rsidRPr="007261E3">
        <w:rPr>
          <w:rFonts w:ascii="Times New Roman" w:hAnsi="Times New Roman" w:cs="Times New Roman"/>
        </w:rPr>
        <w:t>(</w:t>
      </w:r>
      <w:r w:rsidR="00F71C29" w:rsidRPr="00786E59">
        <w:rPr>
          <w:rFonts w:ascii="Times New Roman" w:hAnsi="Times New Roman" w:cs="Times New Roman"/>
        </w:rPr>
        <w:t>Trujillo</w:t>
      </w:r>
      <w:r w:rsidR="003403CF">
        <w:rPr>
          <w:rFonts w:ascii="Times New Roman" w:hAnsi="Times New Roman" w:cs="Times New Roman"/>
        </w:rPr>
        <w:t xml:space="preserve"> et al.</w:t>
      </w:r>
      <w:r w:rsidR="00F71C29" w:rsidRPr="00786E59">
        <w:rPr>
          <w:rFonts w:ascii="Times New Roman" w:hAnsi="Times New Roman" w:cs="Times New Roman"/>
        </w:rPr>
        <w:t xml:space="preserve"> 2012</w:t>
      </w:r>
      <w:r w:rsidR="00DF3794">
        <w:rPr>
          <w:rFonts w:ascii="Times New Roman" w:hAnsi="Times New Roman" w:cs="Times New Roman"/>
        </w:rPr>
        <w:t>)</w:t>
      </w:r>
      <w:r w:rsidR="00ED2857">
        <w:rPr>
          <w:rFonts w:ascii="Times New Roman" w:hAnsi="Times New Roman" w:cs="Times New Roman"/>
        </w:rPr>
        <w:t>.</w:t>
      </w:r>
    </w:p>
    <w:p w14:paraId="4EA8CB81" w14:textId="77777777" w:rsidR="00ED2857" w:rsidRDefault="00ED2857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3C93E6BC" w14:textId="755DCBCB" w:rsidR="00645CE6" w:rsidRDefault="00407D27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farmed and wild species </w:t>
      </w:r>
      <w:r w:rsidR="000F375D">
        <w:rPr>
          <w:rFonts w:ascii="Times New Roman" w:hAnsi="Times New Roman" w:cs="Times New Roman"/>
        </w:rPr>
        <w:t>coexist</w:t>
      </w:r>
      <w:r>
        <w:rPr>
          <w:rFonts w:ascii="Times New Roman" w:hAnsi="Times New Roman" w:cs="Times New Roman"/>
        </w:rPr>
        <w:t xml:space="preserve">, a range of interactions </w:t>
      </w:r>
      <w:r w:rsidR="00E33C75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possible, principally through the entry of escaped fish into wild populations. </w:t>
      </w:r>
      <w:r w:rsidR="00F71C29">
        <w:rPr>
          <w:rFonts w:ascii="Times New Roman" w:hAnsi="Times New Roman" w:cs="Times New Roman"/>
        </w:rPr>
        <w:t>Escapees have trophic interactions with wild assemblages (</w:t>
      </w:r>
      <w:r w:rsidR="003403CF">
        <w:rPr>
          <w:rFonts w:ascii="Times New Roman" w:hAnsi="Times New Roman" w:cs="Times New Roman"/>
          <w:highlight w:val="yellow"/>
        </w:rPr>
        <w:t>Lorenzen et al.</w:t>
      </w:r>
      <w:r w:rsidR="00F71C29">
        <w:rPr>
          <w:rFonts w:ascii="Times New Roman" w:hAnsi="Times New Roman" w:cs="Times New Roman"/>
          <w:highlight w:val="yellow"/>
        </w:rPr>
        <w:t xml:space="preserve"> </w:t>
      </w:r>
      <w:r w:rsidR="00F71C29" w:rsidRPr="00534926">
        <w:rPr>
          <w:rFonts w:ascii="Times New Roman" w:hAnsi="Times New Roman" w:cs="Times New Roman"/>
          <w:highlight w:val="yellow"/>
        </w:rPr>
        <w:t>2012</w:t>
      </w:r>
      <w:r w:rsidR="00F71C29">
        <w:rPr>
          <w:rFonts w:ascii="Times New Roman" w:hAnsi="Times New Roman" w:cs="Times New Roman"/>
        </w:rPr>
        <w:t xml:space="preserve">), </w:t>
      </w:r>
      <w:r w:rsidR="00CE7F0D">
        <w:rPr>
          <w:rFonts w:ascii="Times New Roman" w:hAnsi="Times New Roman" w:cs="Times New Roman"/>
        </w:rPr>
        <w:t>alter the genetic composition of</w:t>
      </w:r>
      <w:r w:rsidR="00F71C29">
        <w:rPr>
          <w:rFonts w:ascii="Times New Roman" w:hAnsi="Times New Roman" w:cs="Times New Roman"/>
        </w:rPr>
        <w:t xml:space="preserve"> wild population</w:t>
      </w:r>
      <w:r w:rsidR="00CE7F0D">
        <w:rPr>
          <w:rFonts w:ascii="Times New Roman" w:hAnsi="Times New Roman" w:cs="Times New Roman"/>
        </w:rPr>
        <w:t>s</w:t>
      </w:r>
      <w:r w:rsidR="00F71C29">
        <w:rPr>
          <w:rFonts w:ascii="Times New Roman" w:hAnsi="Times New Roman" w:cs="Times New Roman"/>
        </w:rPr>
        <w:t xml:space="preserve"> (</w:t>
      </w:r>
      <w:r w:rsidR="00786E59" w:rsidRPr="00BD7FFA">
        <w:rPr>
          <w:rFonts w:ascii="Times New Roman" w:hAnsi="Times New Roman" w:cs="Times New Roman"/>
          <w:highlight w:val="yellow"/>
        </w:rPr>
        <w:t>Glover et al. 2013a</w:t>
      </w:r>
      <w:r w:rsidR="00F71C29">
        <w:rPr>
          <w:rFonts w:ascii="Times New Roman" w:hAnsi="Times New Roman" w:cs="Times New Roman"/>
        </w:rPr>
        <w:t>) and can spread parasites and diseases (</w:t>
      </w:r>
      <w:r w:rsidR="00F71C29" w:rsidRPr="00BD7FFA">
        <w:rPr>
          <w:rFonts w:ascii="Times New Roman" w:hAnsi="Times New Roman" w:cs="Times New Roman"/>
          <w:highlight w:val="yellow"/>
        </w:rPr>
        <w:t>Glover et al. 201</w:t>
      </w:r>
      <w:r w:rsidR="00786E59" w:rsidRPr="00BD7FFA">
        <w:rPr>
          <w:rFonts w:ascii="Times New Roman" w:hAnsi="Times New Roman" w:cs="Times New Roman"/>
          <w:highlight w:val="yellow"/>
        </w:rPr>
        <w:t>3b</w:t>
      </w:r>
      <w:r w:rsidR="00F71C29">
        <w:rPr>
          <w:rFonts w:ascii="Times New Roman" w:hAnsi="Times New Roman" w:cs="Times New Roman"/>
        </w:rPr>
        <w:t xml:space="preserve">). </w:t>
      </w:r>
      <w:r w:rsidR="001B3A1D">
        <w:rPr>
          <w:rFonts w:ascii="Times New Roman" w:hAnsi="Times New Roman" w:cs="Times New Roman"/>
        </w:rPr>
        <w:t xml:space="preserve">While the extent of escapes across the Mediterranean </w:t>
      </w:r>
      <w:r w:rsidR="00786E59">
        <w:rPr>
          <w:rFonts w:ascii="Times New Roman" w:hAnsi="Times New Roman" w:cs="Times New Roman"/>
        </w:rPr>
        <w:t>is</w:t>
      </w:r>
      <w:r w:rsidR="001B3A1D">
        <w:rPr>
          <w:rFonts w:ascii="Times New Roman" w:hAnsi="Times New Roman" w:cs="Times New Roman"/>
        </w:rPr>
        <w:t xml:space="preserve"> </w:t>
      </w:r>
      <w:r w:rsidR="00E33C75">
        <w:rPr>
          <w:rFonts w:ascii="Times New Roman" w:hAnsi="Times New Roman" w:cs="Times New Roman"/>
        </w:rPr>
        <w:t>unknown</w:t>
      </w:r>
      <w:r w:rsidR="001B3A1D">
        <w:rPr>
          <w:rFonts w:ascii="Times New Roman" w:hAnsi="Times New Roman" w:cs="Times New Roman"/>
        </w:rPr>
        <w:t>, evidence suggests that escape</w:t>
      </w:r>
      <w:r>
        <w:rPr>
          <w:rFonts w:ascii="Times New Roman" w:hAnsi="Times New Roman" w:cs="Times New Roman"/>
        </w:rPr>
        <w:t xml:space="preserve"> events ar</w:t>
      </w:r>
      <w:r w:rsidR="00ED2857">
        <w:rPr>
          <w:rFonts w:ascii="Times New Roman" w:hAnsi="Times New Roman" w:cs="Times New Roman"/>
        </w:rPr>
        <w:t>e widespread and significant</w:t>
      </w:r>
      <w:r w:rsidR="001B3A1D">
        <w:rPr>
          <w:rFonts w:ascii="Times New Roman" w:hAnsi="Times New Roman" w:cs="Times New Roman"/>
        </w:rPr>
        <w:t>.</w:t>
      </w:r>
      <w:r w:rsidR="00ED2857">
        <w:rPr>
          <w:rFonts w:ascii="Times New Roman" w:hAnsi="Times New Roman" w:cs="Times New Roman"/>
        </w:rPr>
        <w:t xml:space="preserve"> </w:t>
      </w:r>
      <w:r w:rsidR="001B3A1D">
        <w:rPr>
          <w:rFonts w:ascii="Times New Roman" w:hAnsi="Times New Roman" w:cs="Times New Roman"/>
        </w:rPr>
        <w:t>A</w:t>
      </w:r>
      <w:r w:rsidR="00ED2857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analysis of escapes across </w:t>
      </w:r>
      <w:r w:rsidR="00E33C75">
        <w:rPr>
          <w:rFonts w:ascii="Times New Roman" w:hAnsi="Times New Roman" w:cs="Times New Roman"/>
        </w:rPr>
        <w:t xml:space="preserve">three </w:t>
      </w:r>
      <w:r>
        <w:rPr>
          <w:rFonts w:ascii="Times New Roman" w:hAnsi="Times New Roman" w:cs="Times New Roman"/>
        </w:rPr>
        <w:t xml:space="preserve">Mediterranean countries </w:t>
      </w:r>
      <w:r w:rsidR="00F71C29">
        <w:rPr>
          <w:rFonts w:ascii="Times New Roman" w:hAnsi="Times New Roman" w:cs="Times New Roman"/>
        </w:rPr>
        <w:t>over</w:t>
      </w:r>
      <w:r w:rsidR="00ED2857">
        <w:rPr>
          <w:rFonts w:ascii="Times New Roman" w:hAnsi="Times New Roman" w:cs="Times New Roman"/>
        </w:rPr>
        <w:t xml:space="preserve"> </w:t>
      </w:r>
      <w:r w:rsidR="00E33C75">
        <w:rPr>
          <w:rFonts w:ascii="Times New Roman" w:hAnsi="Times New Roman" w:cs="Times New Roman"/>
        </w:rPr>
        <w:t xml:space="preserve">three </w:t>
      </w:r>
      <w:r w:rsidR="00ED2857">
        <w:rPr>
          <w:rFonts w:ascii="Times New Roman" w:hAnsi="Times New Roman" w:cs="Times New Roman"/>
        </w:rPr>
        <w:t xml:space="preserve">years estimated </w:t>
      </w:r>
      <w:r w:rsidR="008B740A">
        <w:rPr>
          <w:rFonts w:ascii="Times New Roman" w:hAnsi="Times New Roman" w:cs="Times New Roman"/>
        </w:rPr>
        <w:t>that</w:t>
      </w:r>
      <w:r>
        <w:rPr>
          <w:rFonts w:ascii="Times New Roman" w:hAnsi="Times New Roman" w:cs="Times New Roman"/>
        </w:rPr>
        <w:t xml:space="preserve"> </w:t>
      </w:r>
      <w:r w:rsidR="004127DC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</w:t>
      </w:r>
      <w:r w:rsidR="004127DC">
        <w:rPr>
          <w:rFonts w:ascii="Times New Roman" w:hAnsi="Times New Roman" w:cs="Times New Roman"/>
        </w:rPr>
        <w:t>65</w:t>
      </w:r>
      <w:r>
        <w:rPr>
          <w:rFonts w:ascii="Times New Roman" w:hAnsi="Times New Roman" w:cs="Times New Roman"/>
        </w:rPr>
        <w:t xml:space="preserve"> million</w:t>
      </w:r>
      <w:r w:rsidR="008B740A">
        <w:rPr>
          <w:rFonts w:ascii="Times New Roman" w:hAnsi="Times New Roman" w:cs="Times New Roman"/>
        </w:rPr>
        <w:t xml:space="preserve"> juvenile and adult fish had escaped</w:t>
      </w:r>
      <w:r>
        <w:rPr>
          <w:rFonts w:ascii="Times New Roman" w:hAnsi="Times New Roman" w:cs="Times New Roman"/>
        </w:rPr>
        <w:t xml:space="preserve"> (</w:t>
      </w:r>
      <w:r w:rsidRPr="00D44EDE">
        <w:rPr>
          <w:rFonts w:ascii="Times New Roman" w:hAnsi="Times New Roman" w:cs="Times New Roman"/>
          <w:highlight w:val="yellow"/>
        </w:rPr>
        <w:t>Jackson et al. 2016</w:t>
      </w:r>
      <w:r>
        <w:rPr>
          <w:rFonts w:ascii="Times New Roman" w:hAnsi="Times New Roman" w:cs="Times New Roman"/>
        </w:rPr>
        <w:t xml:space="preserve">). </w:t>
      </w:r>
      <w:r w:rsidR="008B740A">
        <w:rPr>
          <w:rFonts w:ascii="Times New Roman" w:hAnsi="Times New Roman" w:cs="Times New Roman"/>
        </w:rPr>
        <w:t>In addition, o</w:t>
      </w:r>
      <w:r w:rsidR="00743208">
        <w:rPr>
          <w:rFonts w:ascii="Times New Roman" w:hAnsi="Times New Roman" w:cs="Times New Roman"/>
        </w:rPr>
        <w:t>ne million 1-year</w:t>
      </w:r>
      <w:r w:rsidR="000F375D">
        <w:rPr>
          <w:rFonts w:ascii="Times New Roman" w:hAnsi="Times New Roman" w:cs="Times New Roman"/>
        </w:rPr>
        <w:t>-</w:t>
      </w:r>
      <w:r w:rsidR="00743208">
        <w:rPr>
          <w:rFonts w:ascii="Times New Roman" w:hAnsi="Times New Roman" w:cs="Times New Roman"/>
        </w:rPr>
        <w:t xml:space="preserve">old </w:t>
      </w:r>
      <w:r w:rsidR="00D35C0A">
        <w:rPr>
          <w:rFonts w:ascii="Times New Roman" w:hAnsi="Times New Roman" w:cs="Times New Roman"/>
        </w:rPr>
        <w:t>seabreams</w:t>
      </w:r>
      <w:r w:rsidR="00743208">
        <w:rPr>
          <w:rFonts w:ascii="Times New Roman" w:hAnsi="Times New Roman" w:cs="Times New Roman"/>
        </w:rPr>
        <w:t xml:space="preserve"> are estimated to recruit to wild populations in Greece each year via spawning within sea-cages (‘escape through spawning’; </w:t>
      </w:r>
      <w:proofErr w:type="spellStart"/>
      <w:r w:rsidR="00743208" w:rsidRPr="00DF533F">
        <w:rPr>
          <w:rFonts w:ascii="Times New Roman" w:hAnsi="Times New Roman" w:cs="Times New Roman"/>
          <w:highlight w:val="yellow"/>
        </w:rPr>
        <w:t>Somarakis</w:t>
      </w:r>
      <w:proofErr w:type="spellEnd"/>
      <w:r w:rsidR="00743208" w:rsidRPr="00DF533F">
        <w:rPr>
          <w:rFonts w:ascii="Times New Roman" w:hAnsi="Times New Roman" w:cs="Times New Roman"/>
          <w:highlight w:val="yellow"/>
        </w:rPr>
        <w:t xml:space="preserve"> et al. 2013</w:t>
      </w:r>
      <w:r w:rsidR="00743208">
        <w:rPr>
          <w:rFonts w:ascii="Times New Roman" w:hAnsi="Times New Roman" w:cs="Times New Roman"/>
        </w:rPr>
        <w:t>)</w:t>
      </w:r>
      <w:r w:rsidR="00F71C29">
        <w:rPr>
          <w:rFonts w:ascii="Times New Roman" w:hAnsi="Times New Roman" w:cs="Times New Roman"/>
        </w:rPr>
        <w:t>.</w:t>
      </w:r>
      <w:r w:rsidR="00ED2857">
        <w:rPr>
          <w:rFonts w:ascii="Times New Roman" w:hAnsi="Times New Roman" w:cs="Times New Roman"/>
        </w:rPr>
        <w:t xml:space="preserve"> </w:t>
      </w:r>
    </w:p>
    <w:p w14:paraId="11079018" w14:textId="77777777" w:rsidR="00743208" w:rsidRDefault="009D3D8F" w:rsidP="00DF533F">
      <w:pPr>
        <w:pStyle w:val="NoSpacing"/>
        <w:tabs>
          <w:tab w:val="left" w:pos="5403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A2F9B5E" w14:textId="6D1534FC" w:rsidR="00D06FF4" w:rsidRDefault="00743208" w:rsidP="0086703C">
      <w:pPr>
        <w:pStyle w:val="NoSpacing"/>
        <w:spacing w:line="36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The number of escapees entering wild populations may be s</w:t>
      </w:r>
      <w:r w:rsidR="001B3A1D">
        <w:rPr>
          <w:rFonts w:ascii="Times New Roman" w:hAnsi="Times New Roman" w:cs="Times New Roman"/>
          <w:lang w:val="en-AU"/>
        </w:rPr>
        <w:t>ufficiently</w:t>
      </w:r>
      <w:r>
        <w:rPr>
          <w:rFonts w:ascii="Times New Roman" w:hAnsi="Times New Roman" w:cs="Times New Roman"/>
          <w:lang w:val="en-AU"/>
        </w:rPr>
        <w:t xml:space="preserve"> substantial to alter the trajectories of fisheries landings. </w:t>
      </w:r>
      <w:r w:rsidRPr="00743208">
        <w:rPr>
          <w:rFonts w:ascii="Times New Roman" w:hAnsi="Times New Roman" w:cs="Times New Roman"/>
          <w:lang w:val="en-AU"/>
        </w:rPr>
        <w:t>Dir</w:t>
      </w:r>
      <w:r w:rsidRPr="00DF533F">
        <w:rPr>
          <w:rFonts w:ascii="Times New Roman" w:hAnsi="Times New Roman" w:cs="Times New Roman"/>
          <w:lang w:val="en-AU"/>
        </w:rPr>
        <w:t xml:space="preserve">ect, </w:t>
      </w:r>
      <w:r w:rsidR="009D3D8F">
        <w:rPr>
          <w:rFonts w:ascii="Times New Roman" w:hAnsi="Times New Roman" w:cs="Times New Roman"/>
          <w:lang w:val="en-AU"/>
        </w:rPr>
        <w:t>local</w:t>
      </w:r>
      <w:r w:rsidRPr="00DF533F">
        <w:rPr>
          <w:rFonts w:ascii="Times New Roman" w:hAnsi="Times New Roman" w:cs="Times New Roman"/>
          <w:lang w:val="en-AU"/>
        </w:rPr>
        <w:t xml:space="preserve">-scale assessments </w:t>
      </w:r>
      <w:r>
        <w:rPr>
          <w:rFonts w:ascii="Times New Roman" w:hAnsi="Times New Roman" w:cs="Times New Roman"/>
          <w:lang w:val="en-AU"/>
        </w:rPr>
        <w:t xml:space="preserve">that have differentiated escaped </w:t>
      </w:r>
      <w:r w:rsidR="00DF533F">
        <w:rPr>
          <w:rFonts w:ascii="Times New Roman" w:hAnsi="Times New Roman" w:cs="Times New Roman"/>
          <w:lang w:val="en-AU"/>
        </w:rPr>
        <w:t xml:space="preserve">and </w:t>
      </w:r>
      <w:r>
        <w:rPr>
          <w:rFonts w:ascii="Times New Roman" w:hAnsi="Times New Roman" w:cs="Times New Roman"/>
          <w:lang w:val="en-AU"/>
        </w:rPr>
        <w:t xml:space="preserve">wild </w:t>
      </w:r>
      <w:r w:rsidR="00DF533F">
        <w:rPr>
          <w:rFonts w:ascii="Times New Roman" w:hAnsi="Times New Roman" w:cs="Times New Roman"/>
          <w:lang w:val="en-AU"/>
        </w:rPr>
        <w:t>individuals</w:t>
      </w:r>
      <w:r>
        <w:rPr>
          <w:rFonts w:ascii="Times New Roman" w:hAnsi="Times New Roman" w:cs="Times New Roman"/>
          <w:lang w:val="en-AU"/>
        </w:rPr>
        <w:t xml:space="preserve"> reveal </w:t>
      </w:r>
      <w:r w:rsidRPr="00DF533F">
        <w:rPr>
          <w:rFonts w:ascii="Times New Roman" w:hAnsi="Times New Roman" w:cs="Times New Roman"/>
          <w:lang w:val="en-AU"/>
        </w:rPr>
        <w:t>th</w:t>
      </w:r>
      <w:r>
        <w:rPr>
          <w:rFonts w:ascii="Times New Roman" w:hAnsi="Times New Roman" w:cs="Times New Roman"/>
          <w:lang w:val="en-AU"/>
        </w:rPr>
        <w:t>at</w:t>
      </w:r>
      <w:r w:rsidR="00DF533F">
        <w:rPr>
          <w:rFonts w:ascii="Times New Roman" w:hAnsi="Times New Roman" w:cs="Times New Roman"/>
          <w:lang w:val="en-AU"/>
        </w:rPr>
        <w:t xml:space="preserve"> </w:t>
      </w:r>
      <w:r w:rsidR="00AD4981">
        <w:rPr>
          <w:rFonts w:ascii="Times New Roman" w:hAnsi="Times New Roman" w:cs="Times New Roman"/>
          <w:lang w:val="en-AU"/>
        </w:rPr>
        <w:t>between 20 and 70%</w:t>
      </w:r>
      <w:r>
        <w:rPr>
          <w:rFonts w:ascii="Times New Roman" w:hAnsi="Times New Roman" w:cs="Times New Roman"/>
          <w:lang w:val="en-AU"/>
        </w:rPr>
        <w:t xml:space="preserve"> of all </w:t>
      </w:r>
      <w:r w:rsidR="00D35C0A">
        <w:rPr>
          <w:rFonts w:ascii="Times New Roman" w:hAnsi="Times New Roman" w:cs="Times New Roman"/>
          <w:lang w:val="en-AU"/>
        </w:rPr>
        <w:t>seabream</w:t>
      </w:r>
      <w:r w:rsidR="00AD4981">
        <w:rPr>
          <w:rFonts w:ascii="Times New Roman" w:hAnsi="Times New Roman" w:cs="Times New Roman"/>
          <w:lang w:val="en-AU"/>
        </w:rPr>
        <w:t xml:space="preserve"> and </w:t>
      </w:r>
      <w:r w:rsidR="00D35C0A">
        <w:rPr>
          <w:rFonts w:ascii="Times New Roman" w:hAnsi="Times New Roman" w:cs="Times New Roman"/>
          <w:lang w:val="en-AU"/>
        </w:rPr>
        <w:t>seabass</w:t>
      </w:r>
      <w:r w:rsidR="00AD4981">
        <w:rPr>
          <w:rFonts w:ascii="Times New Roman" w:hAnsi="Times New Roman" w:cs="Times New Roman"/>
          <w:lang w:val="en-AU"/>
        </w:rPr>
        <w:t xml:space="preserve"> </w:t>
      </w:r>
      <w:r w:rsidR="00DF533F">
        <w:rPr>
          <w:rFonts w:ascii="Times New Roman" w:hAnsi="Times New Roman" w:cs="Times New Roman"/>
          <w:lang w:val="en-AU"/>
        </w:rPr>
        <w:t>are escapees in areas where wild populations exist (</w:t>
      </w:r>
      <w:r w:rsidR="00AD4981" w:rsidRPr="00AD4981">
        <w:rPr>
          <w:rFonts w:ascii="Times New Roman" w:hAnsi="Times New Roman" w:cs="Times New Roman"/>
          <w:highlight w:val="yellow"/>
          <w:lang w:val="en-AU"/>
        </w:rPr>
        <w:t xml:space="preserve">Brown et al., 2015; </w:t>
      </w:r>
      <w:r w:rsidR="002C30C9" w:rsidRPr="00AD4981">
        <w:rPr>
          <w:rFonts w:ascii="Times New Roman" w:hAnsi="Times New Roman" w:cs="Times New Roman"/>
          <w:highlight w:val="yellow"/>
          <w:lang w:val="en-AU"/>
        </w:rPr>
        <w:t xml:space="preserve">Izquierdo-Gomez </w:t>
      </w:r>
      <w:r w:rsidR="00AD4981" w:rsidRPr="00AD4981">
        <w:rPr>
          <w:rFonts w:ascii="Times New Roman" w:hAnsi="Times New Roman" w:cs="Times New Roman"/>
          <w:highlight w:val="yellow"/>
          <w:lang w:val="en-AU"/>
        </w:rPr>
        <w:t>et al., 2017</w:t>
      </w:r>
      <w:r w:rsidR="00DF533F">
        <w:rPr>
          <w:rFonts w:ascii="Times New Roman" w:hAnsi="Times New Roman" w:cs="Times New Roman"/>
          <w:lang w:val="en-AU"/>
        </w:rPr>
        <w:t xml:space="preserve">), being </w:t>
      </w:r>
      <w:r w:rsidR="00DF533F">
        <w:rPr>
          <w:rFonts w:ascii="Times New Roman" w:hAnsi="Times New Roman" w:cs="Times New Roman"/>
          <w:lang w:val="en-AU"/>
        </w:rPr>
        <w:lastRenderedPageBreak/>
        <w:t>this figures exacerbated in case of massive escapes. Meanwhile, 100%</w:t>
      </w:r>
      <w:r w:rsidR="00A90F35">
        <w:rPr>
          <w:rFonts w:ascii="Times New Roman" w:hAnsi="Times New Roman" w:cs="Times New Roman"/>
          <w:lang w:val="en-AU"/>
        </w:rPr>
        <w:t xml:space="preserve"> </w:t>
      </w:r>
      <w:r w:rsidR="00DF533F">
        <w:rPr>
          <w:rFonts w:ascii="Times New Roman" w:hAnsi="Times New Roman" w:cs="Times New Roman"/>
          <w:lang w:val="en-AU"/>
        </w:rPr>
        <w:t>of both species’</w:t>
      </w:r>
      <w:r w:rsidR="00A90F35">
        <w:rPr>
          <w:rFonts w:ascii="Times New Roman" w:hAnsi="Times New Roman" w:cs="Times New Roman"/>
          <w:lang w:val="en-AU"/>
        </w:rPr>
        <w:t xml:space="preserve"> </w:t>
      </w:r>
      <w:r>
        <w:rPr>
          <w:rFonts w:ascii="Times New Roman" w:hAnsi="Times New Roman" w:cs="Times New Roman"/>
          <w:lang w:val="en-AU"/>
        </w:rPr>
        <w:t>landings</w:t>
      </w:r>
      <w:r w:rsidR="00DF533F">
        <w:rPr>
          <w:rFonts w:ascii="Times New Roman" w:hAnsi="Times New Roman" w:cs="Times New Roman"/>
          <w:lang w:val="en-AU"/>
        </w:rPr>
        <w:t xml:space="preserve"> are farmed individuals</w:t>
      </w:r>
      <w:r>
        <w:rPr>
          <w:rFonts w:ascii="Times New Roman" w:hAnsi="Times New Roman" w:cs="Times New Roman"/>
          <w:lang w:val="en-AU"/>
        </w:rPr>
        <w:t xml:space="preserve"> in</w:t>
      </w:r>
      <w:r w:rsidR="00DF533F">
        <w:rPr>
          <w:rFonts w:ascii="Times New Roman" w:hAnsi="Times New Roman" w:cs="Times New Roman"/>
          <w:lang w:val="en-AU"/>
        </w:rPr>
        <w:t xml:space="preserve"> those</w:t>
      </w:r>
      <w:r>
        <w:rPr>
          <w:rFonts w:ascii="Times New Roman" w:hAnsi="Times New Roman" w:cs="Times New Roman"/>
          <w:lang w:val="en-AU"/>
        </w:rPr>
        <w:t xml:space="preserve"> </w:t>
      </w:r>
      <w:r w:rsidR="00DF533F">
        <w:rPr>
          <w:rFonts w:ascii="Times New Roman" w:hAnsi="Times New Roman" w:cs="Times New Roman"/>
          <w:lang w:val="en-AU"/>
        </w:rPr>
        <w:t xml:space="preserve">areas where they are locally absent </w:t>
      </w:r>
      <w:r w:rsidRPr="00DF533F">
        <w:rPr>
          <w:rFonts w:ascii="Times New Roman" w:hAnsi="Times New Roman" w:cs="Times New Roman"/>
          <w:lang w:val="en-AU"/>
        </w:rPr>
        <w:t>(</w:t>
      </w:r>
      <w:r w:rsidR="00CF4CFC" w:rsidRPr="00CF4CFC">
        <w:rPr>
          <w:rFonts w:ascii="Times New Roman" w:hAnsi="Times New Roman" w:cs="Times New Roman"/>
          <w:highlight w:val="yellow"/>
          <w:lang w:val="en-AU"/>
        </w:rPr>
        <w:t>Toledo-Guedes</w:t>
      </w:r>
      <w:r w:rsidR="002C30C9">
        <w:rPr>
          <w:rFonts w:ascii="Times New Roman" w:hAnsi="Times New Roman" w:cs="Times New Roman"/>
          <w:highlight w:val="yellow"/>
          <w:lang w:val="en-AU"/>
        </w:rPr>
        <w:t xml:space="preserve"> et al.</w:t>
      </w:r>
      <w:r w:rsidR="00CF4CFC" w:rsidRPr="00CF4CFC">
        <w:rPr>
          <w:rFonts w:ascii="Times New Roman" w:hAnsi="Times New Roman" w:cs="Times New Roman"/>
          <w:highlight w:val="yellow"/>
          <w:lang w:val="en-AU"/>
        </w:rPr>
        <w:t xml:space="preserve"> 2014a</w:t>
      </w:r>
      <w:r w:rsidRPr="00CF4CFC">
        <w:rPr>
          <w:rFonts w:ascii="Times New Roman" w:hAnsi="Times New Roman" w:cs="Times New Roman"/>
          <w:highlight w:val="yellow"/>
          <w:lang w:val="en-AU"/>
        </w:rPr>
        <w:t xml:space="preserve">, </w:t>
      </w:r>
      <w:r w:rsidR="00CF4CFC">
        <w:rPr>
          <w:rFonts w:ascii="Times New Roman" w:hAnsi="Times New Roman" w:cs="Times New Roman"/>
          <w:highlight w:val="yellow"/>
          <w:lang w:val="en-AU"/>
        </w:rPr>
        <w:t>Izquierdo-</w:t>
      </w:r>
      <w:r w:rsidRPr="00CF4CFC">
        <w:rPr>
          <w:rFonts w:ascii="Times New Roman" w:hAnsi="Times New Roman" w:cs="Times New Roman"/>
          <w:highlight w:val="yellow"/>
          <w:lang w:val="en-AU"/>
        </w:rPr>
        <w:t xml:space="preserve">Gomez </w:t>
      </w:r>
      <w:r w:rsidR="002C30C9">
        <w:rPr>
          <w:rFonts w:ascii="Times New Roman" w:hAnsi="Times New Roman" w:cs="Times New Roman"/>
          <w:highlight w:val="yellow"/>
          <w:lang w:val="en-AU"/>
        </w:rPr>
        <w:t>and Sanchez-Jerez</w:t>
      </w:r>
      <w:r w:rsidRPr="00CF4CFC">
        <w:rPr>
          <w:rFonts w:ascii="Times New Roman" w:hAnsi="Times New Roman" w:cs="Times New Roman"/>
          <w:highlight w:val="yellow"/>
          <w:lang w:val="en-AU"/>
        </w:rPr>
        <w:t xml:space="preserve"> 2016</w:t>
      </w:r>
      <w:r w:rsidRPr="00DF533F">
        <w:rPr>
          <w:rFonts w:ascii="Times New Roman" w:hAnsi="Times New Roman" w:cs="Times New Roman"/>
          <w:lang w:val="en-AU"/>
        </w:rPr>
        <w:t>)</w:t>
      </w:r>
      <w:r w:rsidRPr="00A90F35">
        <w:rPr>
          <w:rFonts w:ascii="Times New Roman" w:hAnsi="Times New Roman" w:cs="Times New Roman"/>
          <w:lang w:val="en-AU"/>
        </w:rPr>
        <w:t xml:space="preserve">. Further, </w:t>
      </w:r>
      <w:r w:rsidR="00A90F35" w:rsidRPr="00A90F35">
        <w:rPr>
          <w:rFonts w:ascii="Times New Roman" w:hAnsi="Times New Roman" w:cs="Times New Roman"/>
          <w:lang w:val="en-AU"/>
        </w:rPr>
        <w:t xml:space="preserve">a </w:t>
      </w:r>
      <w:r w:rsidR="00E33C75">
        <w:rPr>
          <w:rFonts w:ascii="Times New Roman" w:hAnsi="Times New Roman" w:cs="Times New Roman"/>
          <w:lang w:val="en-AU"/>
        </w:rPr>
        <w:t>long-term</w:t>
      </w:r>
      <w:r w:rsidR="00A90F35" w:rsidRPr="00A90F35">
        <w:rPr>
          <w:rFonts w:ascii="Times New Roman" w:hAnsi="Times New Roman" w:cs="Times New Roman"/>
          <w:lang w:val="en-AU"/>
        </w:rPr>
        <w:t xml:space="preserve"> data set shows that </w:t>
      </w:r>
      <w:r w:rsidR="00D35C0A">
        <w:rPr>
          <w:rFonts w:ascii="Times New Roman" w:hAnsi="Times New Roman" w:cs="Times New Roman"/>
          <w:lang w:val="en-AU"/>
        </w:rPr>
        <w:t>seabream</w:t>
      </w:r>
      <w:r w:rsidRPr="00A90F35">
        <w:rPr>
          <w:rFonts w:ascii="Times New Roman" w:hAnsi="Times New Roman" w:cs="Times New Roman"/>
          <w:lang w:val="en-AU"/>
        </w:rPr>
        <w:t xml:space="preserve"> landings have doubled in </w:t>
      </w:r>
      <w:r w:rsidR="00A90F35" w:rsidRPr="00A90F35">
        <w:rPr>
          <w:rFonts w:ascii="Times New Roman" w:hAnsi="Times New Roman" w:cs="Times New Roman"/>
          <w:lang w:val="en-AU"/>
        </w:rPr>
        <w:t xml:space="preserve">the </w:t>
      </w:r>
      <w:proofErr w:type="spellStart"/>
      <w:r w:rsidR="00A90F35" w:rsidRPr="00CF4CFC">
        <w:rPr>
          <w:rFonts w:ascii="Times New Roman" w:hAnsi="Times New Roman" w:cs="Times New Roman"/>
        </w:rPr>
        <w:t>Messolonghi</w:t>
      </w:r>
      <w:proofErr w:type="spellEnd"/>
      <w:r w:rsidR="00A90F35" w:rsidRPr="00CF4CFC">
        <w:rPr>
          <w:rFonts w:ascii="Times New Roman" w:hAnsi="Times New Roman" w:cs="Times New Roman"/>
        </w:rPr>
        <w:t xml:space="preserve"> lagoon</w:t>
      </w:r>
      <w:r w:rsidR="00A90F35" w:rsidRPr="00A90F35">
        <w:rPr>
          <w:rFonts w:ascii="Times New Roman" w:hAnsi="Times New Roman" w:cs="Times New Roman"/>
          <w:lang w:val="en-AU"/>
        </w:rPr>
        <w:t xml:space="preserve">, </w:t>
      </w:r>
      <w:r w:rsidRPr="00A90F35">
        <w:rPr>
          <w:rFonts w:ascii="Times New Roman" w:hAnsi="Times New Roman" w:cs="Times New Roman"/>
          <w:lang w:val="en-AU"/>
        </w:rPr>
        <w:t xml:space="preserve">Greece after </w:t>
      </w:r>
      <w:r w:rsidR="00D35C0A">
        <w:rPr>
          <w:rFonts w:ascii="Times New Roman" w:hAnsi="Times New Roman" w:cs="Times New Roman"/>
          <w:lang w:val="en-AU"/>
        </w:rPr>
        <w:t>seabream</w:t>
      </w:r>
      <w:r w:rsidRPr="00A90F35">
        <w:rPr>
          <w:rFonts w:ascii="Times New Roman" w:hAnsi="Times New Roman" w:cs="Times New Roman"/>
          <w:lang w:val="en-AU"/>
        </w:rPr>
        <w:t xml:space="preserve"> aquaculture was introduced (</w:t>
      </w:r>
      <w:proofErr w:type="spellStart"/>
      <w:r w:rsidR="00A90F35" w:rsidRPr="00CF4CFC">
        <w:rPr>
          <w:rFonts w:ascii="Times New Roman" w:hAnsi="Times New Roman" w:cs="Times New Roman"/>
          <w:highlight w:val="yellow"/>
        </w:rPr>
        <w:t>Dimitriou</w:t>
      </w:r>
      <w:proofErr w:type="spellEnd"/>
      <w:r w:rsidR="00D35C0A">
        <w:rPr>
          <w:rFonts w:ascii="Times New Roman" w:hAnsi="Times New Roman" w:cs="Times New Roman"/>
          <w:highlight w:val="yellow"/>
        </w:rPr>
        <w:t xml:space="preserve"> </w:t>
      </w:r>
      <w:r w:rsidR="00A90F35" w:rsidRPr="00CF4CFC">
        <w:rPr>
          <w:rFonts w:ascii="Times New Roman" w:hAnsi="Times New Roman" w:cs="Times New Roman"/>
          <w:highlight w:val="yellow"/>
        </w:rPr>
        <w:t>et al. 2007</w:t>
      </w:r>
      <w:r w:rsidRPr="00A90F35">
        <w:rPr>
          <w:rFonts w:ascii="Times New Roman" w:hAnsi="Times New Roman" w:cs="Times New Roman"/>
          <w:lang w:val="en-AU"/>
        </w:rPr>
        <w:t xml:space="preserve">). </w:t>
      </w:r>
      <w:r w:rsidR="00D06FF4">
        <w:rPr>
          <w:rFonts w:ascii="Times New Roman" w:hAnsi="Times New Roman" w:cs="Times New Roman"/>
          <w:lang w:val="en-AU"/>
        </w:rPr>
        <w:t>Whether these local-scale effects translat</w:t>
      </w:r>
      <w:r w:rsidR="001161BE">
        <w:rPr>
          <w:rFonts w:ascii="Times New Roman" w:hAnsi="Times New Roman" w:cs="Times New Roman"/>
          <w:lang w:val="en-AU"/>
        </w:rPr>
        <w:t>e to a wider Me</w:t>
      </w:r>
      <w:r w:rsidR="00D06FF4">
        <w:rPr>
          <w:rFonts w:ascii="Times New Roman" w:hAnsi="Times New Roman" w:cs="Times New Roman"/>
          <w:lang w:val="en-AU"/>
        </w:rPr>
        <w:t>diterranean-scale impact on fisheries of these two iconic species is unknown.</w:t>
      </w:r>
    </w:p>
    <w:p w14:paraId="3F685D42" w14:textId="77777777" w:rsidR="00627726" w:rsidRPr="00CF4CFC" w:rsidRDefault="00627726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lang w:val="en-AU"/>
        </w:rPr>
      </w:pPr>
    </w:p>
    <w:p w14:paraId="21CE8D56" w14:textId="6FE3B1B9" w:rsidR="00315194" w:rsidRDefault="00DF3794" w:rsidP="008670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A90F35">
        <w:rPr>
          <w:rFonts w:ascii="Times New Roman" w:hAnsi="Times New Roman" w:cs="Times New Roman"/>
        </w:rPr>
        <w:t>Here, we tested if escape</w:t>
      </w:r>
      <w:r w:rsidR="00A90F35" w:rsidRPr="00A90F35">
        <w:rPr>
          <w:rFonts w:ascii="Times New Roman" w:hAnsi="Times New Roman" w:cs="Times New Roman"/>
        </w:rPr>
        <w:t>e</w:t>
      </w:r>
      <w:r w:rsidRPr="00A90F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from aquaculture </w:t>
      </w:r>
      <w:r w:rsidR="00743208">
        <w:rPr>
          <w:rFonts w:ascii="Times New Roman" w:hAnsi="Times New Roman" w:cs="Times New Roman"/>
        </w:rPr>
        <w:t xml:space="preserve">into the Mediterranean Sea </w:t>
      </w:r>
      <w:r>
        <w:rPr>
          <w:rFonts w:ascii="Times New Roman" w:hAnsi="Times New Roman" w:cs="Times New Roman"/>
        </w:rPr>
        <w:t>have influence</w:t>
      </w:r>
      <w:r w:rsidR="00A90F35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fisheries at </w:t>
      </w:r>
      <w:r w:rsidR="00743208">
        <w:rPr>
          <w:rFonts w:ascii="Times New Roman" w:hAnsi="Times New Roman" w:cs="Times New Roman"/>
        </w:rPr>
        <w:t>ecosystem</w:t>
      </w:r>
      <w:r>
        <w:rPr>
          <w:rFonts w:ascii="Times New Roman" w:hAnsi="Times New Roman" w:cs="Times New Roman"/>
        </w:rPr>
        <w:t xml:space="preserve"> scale. </w:t>
      </w:r>
      <w:r w:rsidR="00A90F35">
        <w:rPr>
          <w:rFonts w:ascii="Times New Roman" w:hAnsi="Times New Roman" w:cs="Times New Roman"/>
          <w:lang w:val="en-AU"/>
        </w:rPr>
        <w:t xml:space="preserve">Through analysis of long-term fisheries landings and landings per unit effort data for the Mediterranean Sea, </w:t>
      </w:r>
      <w:r w:rsidR="00627726">
        <w:rPr>
          <w:rFonts w:ascii="Times New Roman" w:hAnsi="Times New Roman" w:cs="Times New Roman"/>
          <w:lang w:val="en-AU"/>
        </w:rPr>
        <w:t xml:space="preserve">combined with </w:t>
      </w:r>
      <w:r w:rsidR="00D06FF4">
        <w:rPr>
          <w:rFonts w:ascii="Times New Roman" w:hAnsi="Times New Roman" w:cs="Times New Roman"/>
          <w:lang w:val="en-AU"/>
        </w:rPr>
        <w:t>documented</w:t>
      </w:r>
      <w:r w:rsidR="00627726">
        <w:rPr>
          <w:rFonts w:ascii="Times New Roman" w:hAnsi="Times New Roman" w:cs="Times New Roman"/>
          <w:lang w:val="en-AU"/>
        </w:rPr>
        <w:t xml:space="preserve"> rates of escape of </w:t>
      </w:r>
      <w:r w:rsidR="00D35C0A">
        <w:rPr>
          <w:rFonts w:ascii="Times New Roman" w:hAnsi="Times New Roman" w:cs="Times New Roman"/>
          <w:lang w:val="en-AU"/>
        </w:rPr>
        <w:t>seabream</w:t>
      </w:r>
      <w:r w:rsidR="00D06FF4">
        <w:rPr>
          <w:rFonts w:ascii="Times New Roman" w:hAnsi="Times New Roman" w:cs="Times New Roman"/>
          <w:lang w:val="en-AU"/>
        </w:rPr>
        <w:t xml:space="preserve"> and </w:t>
      </w:r>
      <w:r w:rsidR="00D35C0A">
        <w:rPr>
          <w:rFonts w:ascii="Times New Roman" w:hAnsi="Times New Roman" w:cs="Times New Roman"/>
          <w:lang w:val="en-AU"/>
        </w:rPr>
        <w:t>seabass</w:t>
      </w:r>
      <w:r w:rsidR="00627726">
        <w:rPr>
          <w:rFonts w:ascii="Times New Roman" w:hAnsi="Times New Roman" w:cs="Times New Roman"/>
          <w:lang w:val="en-AU"/>
        </w:rPr>
        <w:t xml:space="preserve">, we assessed the extent to which </w:t>
      </w:r>
      <w:r w:rsidR="00627726">
        <w:rPr>
          <w:rFonts w:ascii="Times New Roman" w:hAnsi="Times New Roman" w:cs="Times New Roman"/>
        </w:rPr>
        <w:t xml:space="preserve">fisheries have </w:t>
      </w:r>
      <w:r w:rsidR="00D06FF4">
        <w:rPr>
          <w:rFonts w:ascii="Times New Roman" w:hAnsi="Times New Roman" w:cs="Times New Roman"/>
        </w:rPr>
        <w:t>changed</w:t>
      </w:r>
      <w:r w:rsidR="00627726">
        <w:rPr>
          <w:rFonts w:ascii="Times New Roman" w:hAnsi="Times New Roman" w:cs="Times New Roman"/>
        </w:rPr>
        <w:t xml:space="preserve"> after the recent and rapid expansion </w:t>
      </w:r>
      <w:r w:rsidR="00D06FF4">
        <w:rPr>
          <w:rFonts w:ascii="Times New Roman" w:hAnsi="Times New Roman" w:cs="Times New Roman"/>
        </w:rPr>
        <w:t xml:space="preserve">of aquaculture </w:t>
      </w:r>
      <w:r w:rsidR="00627726">
        <w:rPr>
          <w:rFonts w:ascii="Times New Roman" w:hAnsi="Times New Roman" w:cs="Times New Roman"/>
        </w:rPr>
        <w:t>in the region.</w:t>
      </w:r>
    </w:p>
    <w:p w14:paraId="0C10E65A" w14:textId="77777777" w:rsidR="00136AE1" w:rsidRDefault="00136AE1" w:rsidP="008670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7F61B075" w14:textId="77777777" w:rsidR="00136AE1" w:rsidRPr="00136AE1" w:rsidRDefault="00136AE1" w:rsidP="0086703C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Material and Methods</w:t>
      </w:r>
    </w:p>
    <w:p w14:paraId="61BB6752" w14:textId="77777777" w:rsidR="00136AE1" w:rsidRDefault="00136AE1" w:rsidP="008670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6D77A780" w14:textId="77777777" w:rsidR="00412521" w:rsidRDefault="00412521" w:rsidP="008670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Study area and </w:t>
      </w:r>
      <w:r w:rsidR="003800C0">
        <w:rPr>
          <w:rFonts w:ascii="Times New Roman" w:hAnsi="Times New Roman" w:cs="Times New Roman"/>
          <w:i/>
        </w:rPr>
        <w:t xml:space="preserve">fisheries </w:t>
      </w:r>
      <w:r w:rsidR="00CD2EA7">
        <w:rPr>
          <w:rFonts w:ascii="Times New Roman" w:hAnsi="Times New Roman" w:cs="Times New Roman"/>
          <w:i/>
        </w:rPr>
        <w:t xml:space="preserve">and aquaculture </w:t>
      </w:r>
      <w:r>
        <w:rPr>
          <w:rFonts w:ascii="Times New Roman" w:hAnsi="Times New Roman" w:cs="Times New Roman"/>
          <w:i/>
        </w:rPr>
        <w:t>datasets</w:t>
      </w:r>
    </w:p>
    <w:p w14:paraId="2261DD3A" w14:textId="77777777" w:rsidR="00412521" w:rsidRDefault="00412521" w:rsidP="0086703C">
      <w:pPr>
        <w:pStyle w:val="NoSpacing"/>
        <w:spacing w:line="360" w:lineRule="auto"/>
        <w:jc w:val="both"/>
        <w:rPr>
          <w:rFonts w:ascii="Times New Roman" w:hAnsi="Times New Roman" w:cs="Times New Roman"/>
          <w:i/>
        </w:rPr>
      </w:pPr>
    </w:p>
    <w:p w14:paraId="1F70BA23" w14:textId="010376C7" w:rsidR="006C33A1" w:rsidRDefault="006C33A1" w:rsidP="00BF3AA0">
      <w:pPr>
        <w:pStyle w:val="NoSpacing"/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used the </w:t>
      </w:r>
      <w:r w:rsidR="009C0F3C" w:rsidRPr="006B704A">
        <w:rPr>
          <w:rFonts w:ascii="Times New Roman" w:hAnsi="Times New Roman" w:cs="Times New Roman"/>
        </w:rPr>
        <w:t xml:space="preserve">FAO time series </w:t>
      </w:r>
      <w:r>
        <w:rPr>
          <w:rFonts w:ascii="Times New Roman" w:hAnsi="Times New Roman" w:cs="Times New Roman"/>
        </w:rPr>
        <w:t xml:space="preserve">data </w:t>
      </w:r>
      <w:r w:rsidR="009C0F3C" w:rsidRPr="006B704A">
        <w:rPr>
          <w:rFonts w:ascii="Times New Roman" w:hAnsi="Times New Roman" w:cs="Times New Roman"/>
        </w:rPr>
        <w:t>on aqu</w:t>
      </w:r>
      <w:r w:rsidR="00320056">
        <w:rPr>
          <w:rFonts w:ascii="Times New Roman" w:hAnsi="Times New Roman" w:cs="Times New Roman"/>
        </w:rPr>
        <w:t>aculture production and capture fisheries</w:t>
      </w:r>
      <w:r w:rsidR="009C0F3C">
        <w:rPr>
          <w:rFonts w:ascii="Times New Roman" w:hAnsi="Times New Roman" w:cs="Times New Roman"/>
        </w:rPr>
        <w:t xml:space="preserve"> of </w:t>
      </w:r>
      <w:r w:rsidR="00D35C0A">
        <w:rPr>
          <w:rFonts w:ascii="Times New Roman" w:hAnsi="Times New Roman" w:cs="Times New Roman"/>
        </w:rPr>
        <w:t>seabream</w:t>
      </w:r>
      <w:r w:rsidR="009C0F3C">
        <w:rPr>
          <w:rFonts w:ascii="Times New Roman" w:hAnsi="Times New Roman" w:cs="Times New Roman"/>
        </w:rPr>
        <w:t xml:space="preserve"> and </w:t>
      </w:r>
      <w:r w:rsidR="00D35C0A">
        <w:rPr>
          <w:rFonts w:ascii="Times New Roman" w:hAnsi="Times New Roman" w:cs="Times New Roman"/>
        </w:rPr>
        <w:t>seabass</w:t>
      </w:r>
      <w:r w:rsidR="009C0F3C" w:rsidRPr="006B704A">
        <w:rPr>
          <w:rFonts w:ascii="Times New Roman" w:hAnsi="Times New Roman" w:cs="Times New Roman"/>
        </w:rPr>
        <w:t xml:space="preserve"> in the Mediterranean and </w:t>
      </w:r>
      <w:r w:rsidR="00E33C75">
        <w:rPr>
          <w:rFonts w:ascii="Times New Roman" w:hAnsi="Times New Roman" w:cs="Times New Roman"/>
        </w:rPr>
        <w:t xml:space="preserve">the </w:t>
      </w:r>
      <w:r w:rsidR="009C0F3C" w:rsidRPr="006B704A">
        <w:rPr>
          <w:rFonts w:ascii="Times New Roman" w:hAnsi="Times New Roman" w:cs="Times New Roman"/>
        </w:rPr>
        <w:t>Black Sea area</w:t>
      </w:r>
      <w:r w:rsidR="009C0F3C">
        <w:rPr>
          <w:rFonts w:ascii="Times New Roman" w:hAnsi="Times New Roman" w:cs="Times New Roman"/>
        </w:rPr>
        <w:t xml:space="preserve"> </w:t>
      </w:r>
      <w:r w:rsidR="00315194">
        <w:rPr>
          <w:rFonts w:ascii="Times New Roman" w:hAnsi="Times New Roman" w:cs="Times New Roman"/>
        </w:rPr>
        <w:t>between</w:t>
      </w:r>
      <w:r w:rsidR="009C0F3C" w:rsidRPr="006B704A">
        <w:rPr>
          <w:rFonts w:ascii="Times New Roman" w:hAnsi="Times New Roman" w:cs="Times New Roman"/>
        </w:rPr>
        <w:t xml:space="preserve"> </w:t>
      </w:r>
      <w:r w:rsidR="009C0F3C">
        <w:rPr>
          <w:rFonts w:ascii="Times New Roman" w:hAnsi="Times New Roman" w:cs="Times New Roman"/>
        </w:rPr>
        <w:t>19</w:t>
      </w:r>
      <w:r w:rsidR="00D46F89">
        <w:rPr>
          <w:rFonts w:ascii="Times New Roman" w:hAnsi="Times New Roman" w:cs="Times New Roman"/>
        </w:rPr>
        <w:t>5</w:t>
      </w:r>
      <w:r w:rsidR="00612188">
        <w:rPr>
          <w:rFonts w:ascii="Times New Roman" w:hAnsi="Times New Roman" w:cs="Times New Roman"/>
        </w:rPr>
        <w:t>0</w:t>
      </w:r>
      <w:r w:rsidR="00315194">
        <w:rPr>
          <w:rFonts w:ascii="Times New Roman" w:hAnsi="Times New Roman" w:cs="Times New Roman"/>
        </w:rPr>
        <w:t xml:space="preserve"> and </w:t>
      </w:r>
      <w:r w:rsidR="00706AB5">
        <w:rPr>
          <w:rFonts w:ascii="Times New Roman" w:hAnsi="Times New Roman" w:cs="Times New Roman"/>
        </w:rPr>
        <w:t xml:space="preserve">2020 </w:t>
      </w:r>
      <w:r w:rsidR="009C0F3C" w:rsidRPr="006B704A">
        <w:rPr>
          <w:rFonts w:ascii="Times New Roman" w:hAnsi="Times New Roman" w:cs="Times New Roman"/>
        </w:rPr>
        <w:t>(</w:t>
      </w:r>
      <w:r w:rsidR="002C30C9">
        <w:rPr>
          <w:rFonts w:ascii="Times New Roman" w:hAnsi="Times New Roman" w:cs="Times New Roman"/>
          <w:highlight w:val="yellow"/>
        </w:rPr>
        <w:t>FAO</w:t>
      </w:r>
      <w:r w:rsidR="00BF3AA0" w:rsidRPr="00BF3AA0">
        <w:rPr>
          <w:rFonts w:ascii="Times New Roman" w:hAnsi="Times New Roman" w:cs="Times New Roman"/>
          <w:highlight w:val="yellow"/>
        </w:rPr>
        <w:t xml:space="preserve"> 2015</w:t>
      </w:r>
      <w:r w:rsidR="009C0F3C" w:rsidRPr="006B704A">
        <w:rPr>
          <w:rFonts w:ascii="Times New Roman" w:hAnsi="Times New Roman" w:cs="Times New Roman"/>
        </w:rPr>
        <w:t xml:space="preserve">). This area was selected because it is </w:t>
      </w:r>
      <w:r w:rsidR="00E33C75">
        <w:rPr>
          <w:rFonts w:ascii="Times New Roman" w:hAnsi="Times New Roman" w:cs="Times New Roman"/>
        </w:rPr>
        <w:t>an extensive</w:t>
      </w:r>
      <w:r w:rsidR="009C0F3C" w:rsidRPr="006B704A">
        <w:rPr>
          <w:rFonts w:ascii="Times New Roman" w:hAnsi="Times New Roman" w:cs="Times New Roman"/>
        </w:rPr>
        <w:t xml:space="preserve"> semi-closed system (i.e. escaped fish would not emigrate from the system in significant numbers) and is the most important area for </w:t>
      </w:r>
      <w:r w:rsidR="00D35C0A">
        <w:rPr>
          <w:rFonts w:ascii="Times New Roman" w:hAnsi="Times New Roman" w:cs="Times New Roman"/>
        </w:rPr>
        <w:t>seabass</w:t>
      </w:r>
      <w:r w:rsidR="00AB14BB">
        <w:rPr>
          <w:rFonts w:ascii="Times New Roman" w:hAnsi="Times New Roman" w:cs="Times New Roman"/>
        </w:rPr>
        <w:t xml:space="preserve"> and </w:t>
      </w:r>
      <w:r w:rsidR="00D35C0A">
        <w:rPr>
          <w:rFonts w:ascii="Times New Roman" w:hAnsi="Times New Roman" w:cs="Times New Roman"/>
        </w:rPr>
        <w:t>seabream</w:t>
      </w:r>
      <w:r w:rsidR="009C0F3C" w:rsidRPr="006B704A">
        <w:rPr>
          <w:rFonts w:ascii="Times New Roman" w:hAnsi="Times New Roman" w:cs="Times New Roman"/>
        </w:rPr>
        <w:t xml:space="preserve"> </w:t>
      </w:r>
      <w:r w:rsidR="003A2AEB" w:rsidRPr="006B704A">
        <w:rPr>
          <w:rFonts w:ascii="Times New Roman" w:hAnsi="Times New Roman" w:cs="Times New Roman"/>
        </w:rPr>
        <w:t xml:space="preserve">aquaculture </w:t>
      </w:r>
      <w:r w:rsidR="009C0F3C" w:rsidRPr="006B704A">
        <w:rPr>
          <w:rFonts w:ascii="Times New Roman" w:hAnsi="Times New Roman" w:cs="Times New Roman"/>
        </w:rPr>
        <w:t>(</w:t>
      </w:r>
      <w:r w:rsidR="002C30C9">
        <w:rPr>
          <w:rFonts w:ascii="Times New Roman" w:hAnsi="Times New Roman" w:cs="Times New Roman"/>
          <w:highlight w:val="yellow"/>
        </w:rPr>
        <w:t>FAO</w:t>
      </w:r>
      <w:r w:rsidR="00BF3AA0" w:rsidRPr="00BF3AA0">
        <w:rPr>
          <w:rFonts w:ascii="Times New Roman" w:hAnsi="Times New Roman" w:cs="Times New Roman"/>
          <w:highlight w:val="yellow"/>
        </w:rPr>
        <w:t xml:space="preserve"> 2014</w:t>
      </w:r>
      <w:r w:rsidR="009C0F3C" w:rsidRPr="006B704A">
        <w:rPr>
          <w:rFonts w:ascii="Times New Roman" w:hAnsi="Times New Roman" w:cs="Times New Roman"/>
        </w:rPr>
        <w:t>).</w:t>
      </w:r>
      <w:r w:rsidR="00226F62">
        <w:rPr>
          <w:rFonts w:ascii="Times New Roman" w:hAnsi="Times New Roman" w:cs="Times New Roman"/>
        </w:rPr>
        <w:t xml:space="preserve"> </w:t>
      </w:r>
    </w:p>
    <w:p w14:paraId="42A18FCE" w14:textId="77777777" w:rsidR="00AB14BB" w:rsidRDefault="00AB14BB" w:rsidP="009C0F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B16A96D" w14:textId="4424FB4E" w:rsidR="003800C0" w:rsidRDefault="009C0F3C" w:rsidP="009C0F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9C0F3C">
        <w:rPr>
          <w:rFonts w:ascii="Times New Roman" w:hAnsi="Times New Roman" w:cs="Times New Roman"/>
        </w:rPr>
        <w:t xml:space="preserve">Data on fishing effort </w:t>
      </w:r>
      <w:r w:rsidR="003800C0">
        <w:rPr>
          <w:rFonts w:ascii="Times New Roman" w:hAnsi="Times New Roman" w:cs="Times New Roman"/>
        </w:rPr>
        <w:t>we</w:t>
      </w:r>
      <w:r w:rsidR="003800C0" w:rsidRPr="009C0F3C">
        <w:rPr>
          <w:rFonts w:ascii="Times New Roman" w:hAnsi="Times New Roman" w:cs="Times New Roman"/>
        </w:rPr>
        <w:t xml:space="preserve">re </w:t>
      </w:r>
      <w:r w:rsidRPr="009C0F3C">
        <w:rPr>
          <w:rFonts w:ascii="Times New Roman" w:hAnsi="Times New Roman" w:cs="Times New Roman"/>
        </w:rPr>
        <w:t>not available for the entire Medit</w:t>
      </w:r>
      <w:r>
        <w:rPr>
          <w:rFonts w:ascii="Times New Roman" w:hAnsi="Times New Roman" w:cs="Times New Roman"/>
        </w:rPr>
        <w:t xml:space="preserve">erranean. </w:t>
      </w:r>
      <w:r w:rsidR="001F65FC">
        <w:rPr>
          <w:rFonts w:ascii="Times New Roman" w:hAnsi="Times New Roman" w:cs="Times New Roman"/>
        </w:rPr>
        <w:t xml:space="preserve">Therefore, </w:t>
      </w:r>
      <w:r>
        <w:rPr>
          <w:rFonts w:ascii="Times New Roman" w:hAnsi="Times New Roman" w:cs="Times New Roman"/>
        </w:rPr>
        <w:t xml:space="preserve">yearly fleet size was </w:t>
      </w:r>
      <w:r w:rsidRPr="009C0F3C">
        <w:rPr>
          <w:rFonts w:ascii="Times New Roman" w:hAnsi="Times New Roman" w:cs="Times New Roman"/>
        </w:rPr>
        <w:t>extracted from the fleet register of the European Union (</w:t>
      </w:r>
      <w:r w:rsidRPr="009C0F3C">
        <w:rPr>
          <w:rFonts w:ascii="Times New Roman" w:hAnsi="Times New Roman" w:cs="Times New Roman"/>
          <w:highlight w:val="yellow"/>
        </w:rPr>
        <w:t>European Union 2</w:t>
      </w:r>
      <w:r w:rsidRPr="00BF3AA0">
        <w:rPr>
          <w:rFonts w:ascii="Times New Roman" w:hAnsi="Times New Roman" w:cs="Times New Roman"/>
          <w:highlight w:val="yellow"/>
        </w:rPr>
        <w:t>01</w:t>
      </w:r>
      <w:r w:rsidR="00BF3AA0" w:rsidRPr="00BF3AA0">
        <w:rPr>
          <w:rFonts w:ascii="Times New Roman" w:hAnsi="Times New Roman" w:cs="Times New Roman"/>
          <w:highlight w:val="yellow"/>
        </w:rPr>
        <w:t>3</w:t>
      </w:r>
      <w:r>
        <w:rPr>
          <w:rFonts w:ascii="Times New Roman" w:hAnsi="Times New Roman" w:cs="Times New Roman"/>
        </w:rPr>
        <w:t xml:space="preserve">) for </w:t>
      </w:r>
      <w:r w:rsidR="00AB14BB">
        <w:rPr>
          <w:rFonts w:ascii="Times New Roman" w:hAnsi="Times New Roman" w:cs="Times New Roman"/>
        </w:rPr>
        <w:t>six</w:t>
      </w:r>
      <w:r>
        <w:rPr>
          <w:rFonts w:ascii="Times New Roman" w:hAnsi="Times New Roman" w:cs="Times New Roman"/>
        </w:rPr>
        <w:t xml:space="preserve"> </w:t>
      </w:r>
      <w:r w:rsidRPr="009C0F3C">
        <w:rPr>
          <w:rFonts w:ascii="Times New Roman" w:hAnsi="Times New Roman" w:cs="Times New Roman"/>
        </w:rPr>
        <w:t>Mediterranean states (Spain, France, Slovenia, Greece, Malta and Cyprus).</w:t>
      </w:r>
      <w:r>
        <w:rPr>
          <w:rFonts w:ascii="Times New Roman" w:hAnsi="Times New Roman" w:cs="Times New Roman"/>
        </w:rPr>
        <w:t xml:space="preserve"> </w:t>
      </w:r>
      <w:r w:rsidR="00D775BD">
        <w:rPr>
          <w:rFonts w:ascii="Times New Roman" w:hAnsi="Times New Roman" w:cs="Times New Roman"/>
        </w:rPr>
        <w:t xml:space="preserve">Italy was excluded from </w:t>
      </w:r>
      <w:r w:rsidR="00474943">
        <w:rPr>
          <w:rFonts w:ascii="Times New Roman" w:hAnsi="Times New Roman" w:cs="Times New Roman"/>
        </w:rPr>
        <w:t xml:space="preserve">all </w:t>
      </w:r>
      <w:r w:rsidR="00D775BD">
        <w:rPr>
          <w:rFonts w:ascii="Times New Roman" w:hAnsi="Times New Roman" w:cs="Times New Roman"/>
        </w:rPr>
        <w:t>an</w:t>
      </w:r>
      <w:r w:rsidR="00474943">
        <w:rPr>
          <w:rFonts w:ascii="Times New Roman" w:hAnsi="Times New Roman" w:cs="Times New Roman"/>
        </w:rPr>
        <w:t>alyse</w:t>
      </w:r>
      <w:r w:rsidR="00D775BD">
        <w:rPr>
          <w:rFonts w:ascii="Times New Roman" w:hAnsi="Times New Roman" w:cs="Times New Roman"/>
        </w:rPr>
        <w:t>s due to a large anomaly detected between 2004 and 2005. During that year</w:t>
      </w:r>
      <w:r w:rsidR="006171ED">
        <w:rPr>
          <w:rFonts w:ascii="Times New Roman" w:hAnsi="Times New Roman" w:cs="Times New Roman"/>
        </w:rPr>
        <w:t>,</w:t>
      </w:r>
      <w:r w:rsidR="00D775BD">
        <w:rPr>
          <w:rFonts w:ascii="Times New Roman" w:hAnsi="Times New Roman" w:cs="Times New Roman"/>
        </w:rPr>
        <w:t xml:space="preserve"> catches of </w:t>
      </w:r>
      <w:r w:rsidR="00D35C0A">
        <w:rPr>
          <w:rFonts w:ascii="Times New Roman" w:hAnsi="Times New Roman" w:cs="Times New Roman"/>
        </w:rPr>
        <w:t>seabass</w:t>
      </w:r>
      <w:r w:rsidR="00D775BD">
        <w:rPr>
          <w:rFonts w:ascii="Times New Roman" w:hAnsi="Times New Roman" w:cs="Times New Roman"/>
        </w:rPr>
        <w:t xml:space="preserve"> in Italy decreased from 3</w:t>
      </w:r>
      <w:r w:rsidR="009F7F12">
        <w:rPr>
          <w:rFonts w:ascii="Times New Roman" w:hAnsi="Times New Roman" w:cs="Times New Roman"/>
        </w:rPr>
        <w:t>,</w:t>
      </w:r>
      <w:r w:rsidR="00D775BD">
        <w:rPr>
          <w:rFonts w:ascii="Times New Roman" w:hAnsi="Times New Roman" w:cs="Times New Roman"/>
        </w:rPr>
        <w:t xml:space="preserve">318 (61% of the total Mediterranean captures) to 156 tonnes, and </w:t>
      </w:r>
      <w:r w:rsidR="00D35C0A">
        <w:rPr>
          <w:rFonts w:ascii="Times New Roman" w:hAnsi="Times New Roman" w:cs="Times New Roman"/>
        </w:rPr>
        <w:t>seabream</w:t>
      </w:r>
      <w:r w:rsidR="00D775BD">
        <w:rPr>
          <w:rFonts w:ascii="Times New Roman" w:hAnsi="Times New Roman" w:cs="Times New Roman"/>
        </w:rPr>
        <w:t xml:space="preserve"> dropped from 3349 (46% of the Mediterranean captures that year) to 265 tonnes</w:t>
      </w:r>
      <w:r w:rsidR="00474943">
        <w:rPr>
          <w:rFonts w:ascii="Times New Roman" w:hAnsi="Times New Roman" w:cs="Times New Roman"/>
        </w:rPr>
        <w:t xml:space="preserve">, and kept those low landing values </w:t>
      </w:r>
      <w:r w:rsidR="00A43196">
        <w:rPr>
          <w:rFonts w:ascii="Times New Roman" w:hAnsi="Times New Roman" w:cs="Times New Roman"/>
        </w:rPr>
        <w:t xml:space="preserve">for </w:t>
      </w:r>
      <w:r w:rsidR="00474943">
        <w:rPr>
          <w:rFonts w:ascii="Times New Roman" w:hAnsi="Times New Roman" w:cs="Times New Roman"/>
        </w:rPr>
        <w:t>the subsequent years</w:t>
      </w:r>
      <w:r w:rsidR="00D775BD">
        <w:rPr>
          <w:rFonts w:ascii="Times New Roman" w:hAnsi="Times New Roman" w:cs="Times New Roman"/>
        </w:rPr>
        <w:t xml:space="preserve">. </w:t>
      </w:r>
      <w:r w:rsidR="00CD54BA">
        <w:rPr>
          <w:rFonts w:ascii="Times New Roman" w:hAnsi="Times New Roman" w:cs="Times New Roman"/>
        </w:rPr>
        <w:t xml:space="preserve">Disruption in data series from 2005 </w:t>
      </w:r>
      <w:r w:rsidR="003800C0">
        <w:rPr>
          <w:rFonts w:ascii="Times New Roman" w:hAnsi="Times New Roman" w:cs="Times New Roman"/>
        </w:rPr>
        <w:t>is a</w:t>
      </w:r>
      <w:r w:rsidR="00CD54BA">
        <w:rPr>
          <w:rFonts w:ascii="Times New Roman" w:hAnsi="Times New Roman" w:cs="Times New Roman"/>
        </w:rPr>
        <w:t xml:space="preserve"> consequence of changes in the </w:t>
      </w:r>
      <w:r w:rsidR="002D566A">
        <w:rPr>
          <w:rFonts w:ascii="Times New Roman" w:hAnsi="Times New Roman" w:cs="Times New Roman"/>
        </w:rPr>
        <w:t xml:space="preserve">Italian </w:t>
      </w:r>
      <w:r w:rsidR="00CD54BA">
        <w:rPr>
          <w:rFonts w:ascii="Times New Roman" w:hAnsi="Times New Roman" w:cs="Times New Roman"/>
        </w:rPr>
        <w:t>data collection system (</w:t>
      </w:r>
      <w:r w:rsidR="002C30C9">
        <w:rPr>
          <w:rFonts w:ascii="Times New Roman" w:hAnsi="Times New Roman" w:cs="Times New Roman"/>
          <w:highlight w:val="yellow"/>
        </w:rPr>
        <w:t>FAO</w:t>
      </w:r>
      <w:r w:rsidR="00CD54BA" w:rsidRPr="00CD54BA">
        <w:rPr>
          <w:rFonts w:ascii="Times New Roman" w:hAnsi="Times New Roman" w:cs="Times New Roman"/>
          <w:highlight w:val="yellow"/>
        </w:rPr>
        <w:t xml:space="preserve"> 2012</w:t>
      </w:r>
      <w:r w:rsidR="000908BA">
        <w:rPr>
          <w:rFonts w:ascii="Times New Roman" w:hAnsi="Times New Roman" w:cs="Times New Roman"/>
        </w:rPr>
        <w:t>)</w:t>
      </w:r>
      <w:r w:rsidR="00D775BD">
        <w:rPr>
          <w:rFonts w:ascii="Times New Roman" w:hAnsi="Times New Roman" w:cs="Times New Roman"/>
        </w:rPr>
        <w:t xml:space="preserve">. </w:t>
      </w:r>
      <w:r w:rsidR="003800C0">
        <w:rPr>
          <w:rFonts w:ascii="Times New Roman" w:hAnsi="Times New Roman" w:cs="Times New Roman"/>
        </w:rPr>
        <w:t>F</w:t>
      </w:r>
      <w:r w:rsidR="00D775BD">
        <w:rPr>
          <w:rFonts w:ascii="Times New Roman" w:hAnsi="Times New Roman" w:cs="Times New Roman"/>
        </w:rPr>
        <w:t xml:space="preserve">or small countries (i.e. Malta, Cyprus and Slovenia) </w:t>
      </w:r>
      <w:r w:rsidR="003800C0">
        <w:rPr>
          <w:rFonts w:ascii="Times New Roman" w:hAnsi="Times New Roman" w:cs="Times New Roman"/>
        </w:rPr>
        <w:t xml:space="preserve">that </w:t>
      </w:r>
      <w:r w:rsidR="00D775BD">
        <w:rPr>
          <w:rFonts w:ascii="Times New Roman" w:hAnsi="Times New Roman" w:cs="Times New Roman"/>
        </w:rPr>
        <w:t xml:space="preserve">entered the </w:t>
      </w:r>
      <w:r w:rsidR="000908BA">
        <w:rPr>
          <w:rFonts w:ascii="Times New Roman" w:hAnsi="Times New Roman" w:cs="Times New Roman"/>
        </w:rPr>
        <w:t xml:space="preserve">fleet </w:t>
      </w:r>
      <w:r w:rsidR="00D775BD">
        <w:rPr>
          <w:rFonts w:ascii="Times New Roman" w:hAnsi="Times New Roman" w:cs="Times New Roman"/>
        </w:rPr>
        <w:t xml:space="preserve">register in 2005, the number of vessels was extended </w:t>
      </w:r>
      <w:r w:rsidR="006171ED">
        <w:rPr>
          <w:rFonts w:ascii="Times New Roman" w:hAnsi="Times New Roman" w:cs="Times New Roman"/>
        </w:rPr>
        <w:t xml:space="preserve">back </w:t>
      </w:r>
      <w:r w:rsidR="00D775BD">
        <w:rPr>
          <w:rFonts w:ascii="Times New Roman" w:hAnsi="Times New Roman" w:cs="Times New Roman"/>
        </w:rPr>
        <w:t xml:space="preserve">to avoid the noise created when a significant number of vessels enter the census, </w:t>
      </w:r>
      <w:r w:rsidR="003800C0">
        <w:rPr>
          <w:rFonts w:ascii="Times New Roman" w:hAnsi="Times New Roman" w:cs="Times New Roman"/>
        </w:rPr>
        <w:t>which artificially raises</w:t>
      </w:r>
      <w:r w:rsidR="00D775BD">
        <w:rPr>
          <w:rFonts w:ascii="Times New Roman" w:hAnsi="Times New Roman" w:cs="Times New Roman"/>
        </w:rPr>
        <w:t xml:space="preserve"> the number of vessels</w:t>
      </w:r>
      <w:r w:rsidR="00AB14BB">
        <w:rPr>
          <w:rFonts w:ascii="Times New Roman" w:hAnsi="Times New Roman" w:cs="Times New Roman"/>
        </w:rPr>
        <w:t xml:space="preserve"> and</w:t>
      </w:r>
      <w:r w:rsidR="007551B4">
        <w:rPr>
          <w:rFonts w:ascii="Times New Roman" w:hAnsi="Times New Roman" w:cs="Times New Roman"/>
        </w:rPr>
        <w:t>, in turn,</w:t>
      </w:r>
      <w:r w:rsidR="00AB14BB">
        <w:rPr>
          <w:rFonts w:ascii="Times New Roman" w:hAnsi="Times New Roman" w:cs="Times New Roman"/>
        </w:rPr>
        <w:t xml:space="preserve"> fishing effort</w:t>
      </w:r>
      <w:r w:rsidR="00D775BD">
        <w:rPr>
          <w:rFonts w:ascii="Times New Roman" w:hAnsi="Times New Roman" w:cs="Times New Roman"/>
        </w:rPr>
        <w:t xml:space="preserve">. </w:t>
      </w:r>
    </w:p>
    <w:p w14:paraId="3F6EA166" w14:textId="77777777" w:rsidR="003800C0" w:rsidRDefault="003800C0" w:rsidP="009C0F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1232A7FD" w14:textId="44749D7C" w:rsidR="00412521" w:rsidRDefault="004D71AD" w:rsidP="009C0F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="003800C0">
        <w:rPr>
          <w:rFonts w:ascii="Times New Roman" w:hAnsi="Times New Roman" w:cs="Times New Roman"/>
        </w:rPr>
        <w:t xml:space="preserve">he </w:t>
      </w:r>
      <w:r w:rsidR="009C0F3C">
        <w:rPr>
          <w:rFonts w:ascii="Times New Roman" w:hAnsi="Times New Roman" w:cs="Times New Roman"/>
        </w:rPr>
        <w:t>small-scale vessel</w:t>
      </w:r>
      <w:r w:rsidR="001F65FC">
        <w:rPr>
          <w:rFonts w:ascii="Times New Roman" w:hAnsi="Times New Roman" w:cs="Times New Roman"/>
        </w:rPr>
        <w:t xml:space="preserve"> fleet </w:t>
      </w:r>
      <w:r>
        <w:rPr>
          <w:rFonts w:ascii="Times New Roman" w:hAnsi="Times New Roman" w:cs="Times New Roman"/>
        </w:rPr>
        <w:t>is</w:t>
      </w:r>
      <w:r w:rsidR="001F65FC">
        <w:rPr>
          <w:rFonts w:ascii="Times New Roman" w:hAnsi="Times New Roman" w:cs="Times New Roman"/>
        </w:rPr>
        <w:t xml:space="preserve"> the most important fleet </w:t>
      </w:r>
      <w:r w:rsidR="003800C0">
        <w:rPr>
          <w:rFonts w:ascii="Times New Roman" w:hAnsi="Times New Roman" w:cs="Times New Roman"/>
        </w:rPr>
        <w:t xml:space="preserve">targeting </w:t>
      </w:r>
      <w:r w:rsidR="00D35C0A">
        <w:rPr>
          <w:rFonts w:ascii="Times New Roman" w:hAnsi="Times New Roman" w:cs="Times New Roman"/>
        </w:rPr>
        <w:t>seabream</w:t>
      </w:r>
      <w:r w:rsidR="001F65FC">
        <w:rPr>
          <w:rFonts w:ascii="Times New Roman" w:hAnsi="Times New Roman" w:cs="Times New Roman"/>
        </w:rPr>
        <w:t xml:space="preserve"> and </w:t>
      </w:r>
      <w:r w:rsidR="00D35C0A">
        <w:rPr>
          <w:rFonts w:ascii="Times New Roman" w:hAnsi="Times New Roman" w:cs="Times New Roman"/>
        </w:rPr>
        <w:t>seabass</w:t>
      </w:r>
      <w:r w:rsidR="00DD2004">
        <w:rPr>
          <w:rFonts w:ascii="Times New Roman" w:hAnsi="Times New Roman" w:cs="Times New Roman"/>
        </w:rPr>
        <w:t>.</w:t>
      </w:r>
      <w:r w:rsidR="004F3B64">
        <w:rPr>
          <w:rFonts w:ascii="Times New Roman" w:hAnsi="Times New Roman" w:cs="Times New Roman"/>
        </w:rPr>
        <w:t xml:space="preserve"> </w:t>
      </w:r>
      <w:r w:rsidR="00DD2004">
        <w:rPr>
          <w:rFonts w:ascii="Times New Roman" w:hAnsi="Times New Roman" w:cs="Times New Roman"/>
        </w:rPr>
        <w:t>T</w:t>
      </w:r>
      <w:r w:rsidR="00BF3AA0">
        <w:rPr>
          <w:rFonts w:ascii="Times New Roman" w:hAnsi="Times New Roman" w:cs="Times New Roman"/>
        </w:rPr>
        <w:t xml:space="preserve">his fleet </w:t>
      </w:r>
      <w:r w:rsidR="003800C0">
        <w:rPr>
          <w:rFonts w:ascii="Times New Roman" w:hAnsi="Times New Roman" w:cs="Times New Roman"/>
        </w:rPr>
        <w:t xml:space="preserve">is </w:t>
      </w:r>
      <w:r w:rsidR="00BF3AA0">
        <w:rPr>
          <w:rFonts w:ascii="Times New Roman" w:hAnsi="Times New Roman" w:cs="Times New Roman"/>
        </w:rPr>
        <w:t>most influenced by escapees</w:t>
      </w:r>
      <w:r w:rsidR="007473B3">
        <w:rPr>
          <w:rFonts w:ascii="Times New Roman" w:hAnsi="Times New Roman" w:cs="Times New Roman"/>
        </w:rPr>
        <w:t xml:space="preserve"> </w:t>
      </w:r>
      <w:r w:rsidR="00B730CE">
        <w:rPr>
          <w:rFonts w:ascii="Times New Roman" w:hAnsi="Times New Roman" w:cs="Times New Roman"/>
        </w:rPr>
        <w:t xml:space="preserve">since 80% of </w:t>
      </w:r>
      <w:r>
        <w:rPr>
          <w:rFonts w:ascii="Times New Roman" w:hAnsi="Times New Roman" w:cs="Times New Roman"/>
        </w:rPr>
        <w:t>farms</w:t>
      </w:r>
      <w:r w:rsidR="00B730CE">
        <w:rPr>
          <w:rFonts w:ascii="Times New Roman" w:hAnsi="Times New Roman" w:cs="Times New Roman"/>
        </w:rPr>
        <w:t xml:space="preserve"> are close to the shore </w:t>
      </w:r>
      <w:r w:rsidR="007473B3">
        <w:rPr>
          <w:rFonts w:ascii="Times New Roman" w:hAnsi="Times New Roman" w:cs="Times New Roman"/>
        </w:rPr>
        <w:t>(</w:t>
      </w:r>
      <w:r w:rsidR="003403CF">
        <w:rPr>
          <w:rFonts w:ascii="Times New Roman" w:hAnsi="Times New Roman" w:cs="Times New Roman"/>
          <w:highlight w:val="yellow"/>
        </w:rPr>
        <w:t>Trujillo et al.</w:t>
      </w:r>
      <w:r w:rsidR="00B730CE" w:rsidRPr="00B730CE">
        <w:rPr>
          <w:rFonts w:ascii="Times New Roman" w:hAnsi="Times New Roman" w:cs="Times New Roman"/>
          <w:highlight w:val="yellow"/>
        </w:rPr>
        <w:t xml:space="preserve"> 2012</w:t>
      </w:r>
      <w:r w:rsidR="007473B3">
        <w:rPr>
          <w:rFonts w:ascii="Times New Roman" w:hAnsi="Times New Roman" w:cs="Times New Roman"/>
        </w:rPr>
        <w:t>)</w:t>
      </w:r>
      <w:r w:rsidR="003800C0">
        <w:rPr>
          <w:rFonts w:ascii="Times New Roman" w:hAnsi="Times New Roman" w:cs="Times New Roman"/>
        </w:rPr>
        <w:t xml:space="preserve"> and escapees of both species move into natural coastal habitats (</w:t>
      </w:r>
      <w:r w:rsidR="003800C0" w:rsidRPr="003403CF">
        <w:rPr>
          <w:rFonts w:ascii="Times New Roman" w:hAnsi="Times New Roman" w:cs="Times New Roman"/>
          <w:highlight w:val="yellow"/>
        </w:rPr>
        <w:t>Arechavala</w:t>
      </w:r>
      <w:r w:rsidR="003403CF" w:rsidRPr="003403CF">
        <w:rPr>
          <w:rFonts w:ascii="Times New Roman" w:hAnsi="Times New Roman" w:cs="Times New Roman"/>
          <w:highlight w:val="yellow"/>
        </w:rPr>
        <w:t>-Lopez</w:t>
      </w:r>
      <w:r w:rsidR="003800C0" w:rsidRPr="003403CF">
        <w:rPr>
          <w:rFonts w:ascii="Times New Roman" w:hAnsi="Times New Roman" w:cs="Times New Roman"/>
          <w:highlight w:val="yellow"/>
        </w:rPr>
        <w:t xml:space="preserve"> et al. </w:t>
      </w:r>
      <w:r w:rsidR="003403CF" w:rsidRPr="003403CF">
        <w:rPr>
          <w:rFonts w:ascii="Times New Roman" w:hAnsi="Times New Roman" w:cs="Times New Roman"/>
          <w:highlight w:val="yellow"/>
        </w:rPr>
        <w:t>2011, 2012</w:t>
      </w:r>
      <w:r w:rsidR="003800C0">
        <w:rPr>
          <w:rFonts w:ascii="Times New Roman" w:hAnsi="Times New Roman" w:cs="Times New Roman"/>
        </w:rPr>
        <w:t>)</w:t>
      </w:r>
      <w:r w:rsidR="001F65FC">
        <w:rPr>
          <w:rFonts w:ascii="Times New Roman" w:hAnsi="Times New Roman" w:cs="Times New Roman"/>
        </w:rPr>
        <w:t>. Thus, o</w:t>
      </w:r>
      <w:r w:rsidR="009C0F3C">
        <w:rPr>
          <w:rFonts w:ascii="Times New Roman" w:hAnsi="Times New Roman" w:cs="Times New Roman"/>
        </w:rPr>
        <w:t xml:space="preserve">nly small-scale </w:t>
      </w:r>
      <w:r w:rsidR="009C0F3C" w:rsidRPr="009C0F3C">
        <w:rPr>
          <w:rFonts w:ascii="Times New Roman" w:hAnsi="Times New Roman" w:cs="Times New Roman"/>
        </w:rPr>
        <w:t>vessels</w:t>
      </w:r>
      <w:r w:rsidR="009C0F3C">
        <w:rPr>
          <w:rFonts w:ascii="Times New Roman" w:hAnsi="Times New Roman" w:cs="Times New Roman"/>
        </w:rPr>
        <w:t xml:space="preserve"> (i.e. not registered as trawlers or purse seiners)</w:t>
      </w:r>
      <w:r w:rsidR="009C0F3C" w:rsidRPr="009C0F3C">
        <w:rPr>
          <w:rFonts w:ascii="Times New Roman" w:hAnsi="Times New Roman" w:cs="Times New Roman"/>
        </w:rPr>
        <w:t xml:space="preserve"> based in Mediterranean home ports were extr</w:t>
      </w:r>
      <w:r w:rsidR="009C0F3C">
        <w:rPr>
          <w:rFonts w:ascii="Times New Roman" w:hAnsi="Times New Roman" w:cs="Times New Roman"/>
        </w:rPr>
        <w:t>acted</w:t>
      </w:r>
      <w:r w:rsidR="001F65FC">
        <w:rPr>
          <w:rFonts w:ascii="Times New Roman" w:hAnsi="Times New Roman" w:cs="Times New Roman"/>
        </w:rPr>
        <w:t xml:space="preserve"> and f</w:t>
      </w:r>
      <w:r w:rsidR="009C0F3C">
        <w:rPr>
          <w:rFonts w:ascii="Times New Roman" w:hAnsi="Times New Roman" w:cs="Times New Roman"/>
        </w:rPr>
        <w:t xml:space="preserve">leet size </w:t>
      </w:r>
      <w:r w:rsidR="009C0F3C" w:rsidRPr="009C0F3C">
        <w:rPr>
          <w:rFonts w:ascii="Times New Roman" w:hAnsi="Times New Roman" w:cs="Times New Roman"/>
        </w:rPr>
        <w:t xml:space="preserve">was used as a proxy </w:t>
      </w:r>
      <w:r w:rsidR="00E27310">
        <w:rPr>
          <w:rFonts w:ascii="Times New Roman" w:hAnsi="Times New Roman" w:cs="Times New Roman"/>
        </w:rPr>
        <w:t>for</w:t>
      </w:r>
      <w:r w:rsidR="00E27310" w:rsidRPr="009C0F3C">
        <w:rPr>
          <w:rFonts w:ascii="Times New Roman" w:hAnsi="Times New Roman" w:cs="Times New Roman"/>
        </w:rPr>
        <w:t xml:space="preserve"> </w:t>
      </w:r>
      <w:r w:rsidR="009C0F3C" w:rsidRPr="009C0F3C">
        <w:rPr>
          <w:rFonts w:ascii="Times New Roman" w:hAnsi="Times New Roman" w:cs="Times New Roman"/>
        </w:rPr>
        <w:t>fishing effort.</w:t>
      </w:r>
      <w:r w:rsidR="00CA3FAC">
        <w:rPr>
          <w:rFonts w:ascii="Times New Roman" w:hAnsi="Times New Roman" w:cs="Times New Roman"/>
        </w:rPr>
        <w:t xml:space="preserve"> </w:t>
      </w:r>
      <w:r w:rsidR="008D1A5B">
        <w:rPr>
          <w:rFonts w:ascii="Times New Roman" w:hAnsi="Times New Roman" w:cs="Times New Roman"/>
        </w:rPr>
        <w:t xml:space="preserve">Then landings of the </w:t>
      </w:r>
      <w:r w:rsidR="00612188">
        <w:rPr>
          <w:rFonts w:ascii="Times New Roman" w:hAnsi="Times New Roman" w:cs="Times New Roman"/>
        </w:rPr>
        <w:t>six</w:t>
      </w:r>
      <w:r w:rsidR="008D1A5B">
        <w:rPr>
          <w:rFonts w:ascii="Times New Roman" w:hAnsi="Times New Roman" w:cs="Times New Roman"/>
        </w:rPr>
        <w:t xml:space="preserve"> countries </w:t>
      </w:r>
      <w:r w:rsidR="00262272" w:rsidRPr="009C0F3C">
        <w:rPr>
          <w:rFonts w:ascii="Times New Roman" w:hAnsi="Times New Roman" w:cs="Times New Roman"/>
        </w:rPr>
        <w:t>(Spain, France, Slovenia, Greece, Malta and Cyprus</w:t>
      </w:r>
      <w:r w:rsidR="00262272">
        <w:rPr>
          <w:rFonts w:ascii="Times New Roman" w:hAnsi="Times New Roman" w:cs="Times New Roman"/>
        </w:rPr>
        <w:t xml:space="preserve">) </w:t>
      </w:r>
      <w:r w:rsidR="008D1A5B">
        <w:rPr>
          <w:rFonts w:ascii="Times New Roman" w:hAnsi="Times New Roman" w:cs="Times New Roman"/>
        </w:rPr>
        <w:t xml:space="preserve">were pooled by species and divided by </w:t>
      </w:r>
      <w:r w:rsidR="00E27310">
        <w:rPr>
          <w:rFonts w:ascii="Times New Roman" w:hAnsi="Times New Roman" w:cs="Times New Roman"/>
        </w:rPr>
        <w:t xml:space="preserve">the </w:t>
      </w:r>
      <w:r w:rsidR="008D1A5B">
        <w:rPr>
          <w:rFonts w:ascii="Times New Roman" w:hAnsi="Times New Roman" w:cs="Times New Roman"/>
        </w:rPr>
        <w:t xml:space="preserve">small-scale fleet as a proxy </w:t>
      </w:r>
      <w:r w:rsidR="00607215">
        <w:rPr>
          <w:rFonts w:ascii="Times New Roman" w:hAnsi="Times New Roman" w:cs="Times New Roman"/>
        </w:rPr>
        <w:t xml:space="preserve">for </w:t>
      </w:r>
      <w:r w:rsidR="008D1A5B">
        <w:rPr>
          <w:rFonts w:ascii="Times New Roman" w:hAnsi="Times New Roman" w:cs="Times New Roman"/>
        </w:rPr>
        <w:t>landings per unit of effort (hereafter LPUE). The latter datas</w:t>
      </w:r>
      <w:r w:rsidR="00377B2A">
        <w:rPr>
          <w:rFonts w:ascii="Times New Roman" w:hAnsi="Times New Roman" w:cs="Times New Roman"/>
        </w:rPr>
        <w:t>et comprised 23 years, from 1990 to 2013</w:t>
      </w:r>
      <w:r w:rsidR="008D1A5B">
        <w:rPr>
          <w:rFonts w:ascii="Times New Roman" w:hAnsi="Times New Roman" w:cs="Times New Roman"/>
        </w:rPr>
        <w:t>.</w:t>
      </w:r>
      <w:r w:rsidR="004B14BE">
        <w:rPr>
          <w:rFonts w:ascii="Times New Roman" w:hAnsi="Times New Roman" w:cs="Times New Roman"/>
        </w:rPr>
        <w:t xml:space="preserve"> </w:t>
      </w:r>
    </w:p>
    <w:p w14:paraId="3C6357E6" w14:textId="77777777" w:rsidR="003800C0" w:rsidRDefault="003800C0" w:rsidP="009C0F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A2FD4DE" w14:textId="77777777" w:rsidR="003800C0" w:rsidRPr="005F6011" w:rsidRDefault="003800C0" w:rsidP="003800C0">
      <w:pPr>
        <w:pStyle w:val="NoSpacing"/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  <w:i/>
        </w:rPr>
      </w:pPr>
      <w:r w:rsidRPr="005F6011">
        <w:rPr>
          <w:rFonts w:ascii="Times New Roman" w:hAnsi="Times New Roman" w:cs="Times New Roman"/>
          <w:i/>
        </w:rPr>
        <w:t>Estimated rates of escape</w:t>
      </w:r>
    </w:p>
    <w:p w14:paraId="280618F9" w14:textId="77777777" w:rsidR="003800C0" w:rsidRDefault="003800C0" w:rsidP="003800C0">
      <w:pPr>
        <w:pStyle w:val="NoSpacing"/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0CF8D783" w14:textId="5AC75205" w:rsidR="003800C0" w:rsidRPr="00C91170" w:rsidRDefault="003800C0" w:rsidP="008E4A4A">
      <w:pPr>
        <w:pStyle w:val="NoSpacing"/>
        <w:tabs>
          <w:tab w:val="left" w:pos="3261"/>
        </w:tabs>
        <w:spacing w:line="360" w:lineRule="auto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</w:rPr>
        <w:t xml:space="preserve">Escape rates </w:t>
      </w:r>
      <w:r w:rsidR="00381B5B">
        <w:rPr>
          <w:rFonts w:ascii="Times New Roman" w:hAnsi="Times New Roman" w:cs="Times New Roman"/>
        </w:rPr>
        <w:t xml:space="preserve">were </w:t>
      </w:r>
      <w:r w:rsidR="00AA29E7">
        <w:rPr>
          <w:rFonts w:ascii="Times New Roman" w:hAnsi="Times New Roman" w:cs="Times New Roman"/>
        </w:rPr>
        <w:t>derived from</w:t>
      </w:r>
      <w:r w:rsidR="00381B5B">
        <w:rPr>
          <w:rFonts w:ascii="Times New Roman" w:hAnsi="Times New Roman" w:cs="Times New Roman"/>
        </w:rPr>
        <w:t xml:space="preserve"> </w:t>
      </w:r>
      <w:r w:rsidR="00381B5B" w:rsidRPr="000262CF">
        <w:rPr>
          <w:rFonts w:ascii="Times New Roman" w:hAnsi="Times New Roman" w:cs="Times New Roman"/>
          <w:highlight w:val="yellow"/>
        </w:rPr>
        <w:t xml:space="preserve">Jackson et al. </w:t>
      </w:r>
      <w:r w:rsidR="001161BE" w:rsidRPr="000262CF">
        <w:rPr>
          <w:rFonts w:ascii="Times New Roman" w:hAnsi="Times New Roman" w:cs="Times New Roman"/>
          <w:highlight w:val="yellow"/>
        </w:rPr>
        <w:t>(</w:t>
      </w:r>
      <w:r w:rsidR="00381B5B" w:rsidRPr="000262CF">
        <w:rPr>
          <w:rFonts w:ascii="Times New Roman" w:hAnsi="Times New Roman" w:cs="Times New Roman"/>
          <w:highlight w:val="yellow"/>
        </w:rPr>
        <w:t>201</w:t>
      </w:r>
      <w:r w:rsidR="001161BE" w:rsidRPr="000262CF">
        <w:rPr>
          <w:rFonts w:ascii="Times New Roman" w:hAnsi="Times New Roman" w:cs="Times New Roman"/>
          <w:highlight w:val="yellow"/>
        </w:rPr>
        <w:t>5)</w:t>
      </w:r>
      <w:r w:rsidR="00381B5B">
        <w:rPr>
          <w:rFonts w:ascii="Times New Roman" w:hAnsi="Times New Roman" w:cs="Times New Roman"/>
        </w:rPr>
        <w:t xml:space="preserve">, who investigated escape events across three </w:t>
      </w:r>
      <w:r w:rsidR="00AA0A68">
        <w:rPr>
          <w:rFonts w:ascii="Times New Roman" w:hAnsi="Times New Roman" w:cs="Times New Roman"/>
        </w:rPr>
        <w:t xml:space="preserve">Mediterranean </w:t>
      </w:r>
      <w:r w:rsidR="00D35C0A">
        <w:rPr>
          <w:rFonts w:ascii="Times New Roman" w:hAnsi="Times New Roman" w:cs="Times New Roman"/>
        </w:rPr>
        <w:t>seabream-</w:t>
      </w:r>
      <w:r w:rsidR="00381B5B">
        <w:rPr>
          <w:rFonts w:ascii="Times New Roman" w:hAnsi="Times New Roman" w:cs="Times New Roman"/>
        </w:rPr>
        <w:t xml:space="preserve"> and </w:t>
      </w:r>
      <w:r w:rsidR="00D35C0A">
        <w:rPr>
          <w:rFonts w:ascii="Times New Roman" w:hAnsi="Times New Roman" w:cs="Times New Roman"/>
        </w:rPr>
        <w:t>seabass-producing</w:t>
      </w:r>
      <w:r w:rsidR="00381B5B">
        <w:rPr>
          <w:rFonts w:ascii="Times New Roman" w:hAnsi="Times New Roman" w:cs="Times New Roman"/>
        </w:rPr>
        <w:t xml:space="preserve"> countries (Spain, Greece and Malta) </w:t>
      </w:r>
      <w:r w:rsidR="001153DC">
        <w:rPr>
          <w:rFonts w:ascii="Times New Roman" w:hAnsi="Times New Roman" w:cs="Times New Roman"/>
        </w:rPr>
        <w:t>between</w:t>
      </w:r>
      <w:r w:rsidR="00381B5B">
        <w:rPr>
          <w:rFonts w:ascii="Times New Roman" w:hAnsi="Times New Roman" w:cs="Times New Roman"/>
        </w:rPr>
        <w:t xml:space="preserve"> 2009</w:t>
      </w:r>
      <w:r w:rsidR="001153DC">
        <w:rPr>
          <w:rFonts w:ascii="Times New Roman" w:hAnsi="Times New Roman" w:cs="Times New Roman"/>
        </w:rPr>
        <w:t xml:space="preserve"> and </w:t>
      </w:r>
      <w:r w:rsidR="00381B5B">
        <w:rPr>
          <w:rFonts w:ascii="Times New Roman" w:hAnsi="Times New Roman" w:cs="Times New Roman"/>
        </w:rPr>
        <w:t xml:space="preserve">2012. </w:t>
      </w:r>
      <w:r w:rsidR="00F465E0">
        <w:rPr>
          <w:rFonts w:ascii="Times New Roman" w:hAnsi="Times New Roman" w:cs="Times New Roman"/>
        </w:rPr>
        <w:t xml:space="preserve">Fifty-two </w:t>
      </w:r>
      <w:r w:rsidR="00381B5B">
        <w:rPr>
          <w:rFonts w:ascii="Times New Roman" w:hAnsi="Times New Roman" w:cs="Times New Roman"/>
        </w:rPr>
        <w:t xml:space="preserve">escape events led to 6.84 million escaped </w:t>
      </w:r>
      <w:r w:rsidR="00D35C0A">
        <w:rPr>
          <w:rFonts w:ascii="Times New Roman" w:hAnsi="Times New Roman" w:cs="Times New Roman"/>
        </w:rPr>
        <w:t>seabreams</w:t>
      </w:r>
      <w:r w:rsidR="00EA7812">
        <w:rPr>
          <w:rFonts w:ascii="Times New Roman" w:hAnsi="Times New Roman" w:cs="Times New Roman"/>
        </w:rPr>
        <w:t xml:space="preserve">, </w:t>
      </w:r>
      <w:r w:rsidR="00381B5B">
        <w:rPr>
          <w:rFonts w:ascii="Times New Roman" w:hAnsi="Times New Roman" w:cs="Times New Roman"/>
        </w:rPr>
        <w:t xml:space="preserve">while 15 events </w:t>
      </w:r>
      <w:r w:rsidR="00750EA9">
        <w:rPr>
          <w:rFonts w:ascii="Times New Roman" w:hAnsi="Times New Roman" w:cs="Times New Roman"/>
        </w:rPr>
        <w:t xml:space="preserve">resulted in </w:t>
      </w:r>
      <w:r w:rsidR="00381B5B">
        <w:rPr>
          <w:rFonts w:ascii="Times New Roman" w:hAnsi="Times New Roman" w:cs="Times New Roman"/>
        </w:rPr>
        <w:t xml:space="preserve">0.6 million escaped </w:t>
      </w:r>
      <w:r w:rsidR="00D35C0A">
        <w:rPr>
          <w:rFonts w:ascii="Times New Roman" w:hAnsi="Times New Roman" w:cs="Times New Roman"/>
        </w:rPr>
        <w:t>seabass</w:t>
      </w:r>
      <w:r w:rsidR="00381B5B">
        <w:rPr>
          <w:rFonts w:ascii="Times New Roman" w:hAnsi="Times New Roman" w:cs="Times New Roman"/>
        </w:rPr>
        <w:t>. Using the production data for the countries where the fish escape</w:t>
      </w:r>
      <w:r w:rsidR="00AA29E7">
        <w:rPr>
          <w:rFonts w:ascii="Times New Roman" w:hAnsi="Times New Roman" w:cs="Times New Roman"/>
        </w:rPr>
        <w:t>d</w:t>
      </w:r>
      <w:r w:rsidR="00381B5B">
        <w:rPr>
          <w:rFonts w:ascii="Times New Roman" w:hAnsi="Times New Roman" w:cs="Times New Roman"/>
        </w:rPr>
        <w:t xml:space="preserve">, </w:t>
      </w:r>
      <w:r w:rsidR="00AA29E7">
        <w:rPr>
          <w:rFonts w:ascii="Times New Roman" w:hAnsi="Times New Roman" w:cs="Times New Roman"/>
        </w:rPr>
        <w:t>we</w:t>
      </w:r>
      <w:r w:rsidR="00D35C0A">
        <w:rPr>
          <w:rFonts w:ascii="Times New Roman" w:hAnsi="Times New Roman" w:cs="Times New Roman"/>
        </w:rPr>
        <w:t xml:space="preserve"> </w:t>
      </w:r>
      <w:r w:rsidR="004A03F4">
        <w:rPr>
          <w:rFonts w:ascii="Times New Roman" w:hAnsi="Times New Roman" w:cs="Times New Roman"/>
        </w:rPr>
        <w:t>estimated</w:t>
      </w:r>
      <w:r w:rsidR="00381B5B">
        <w:rPr>
          <w:rFonts w:ascii="Times New Roman" w:hAnsi="Times New Roman" w:cs="Times New Roman"/>
        </w:rPr>
        <w:t xml:space="preserve"> </w:t>
      </w:r>
      <w:r w:rsidR="00AA29E7">
        <w:rPr>
          <w:rFonts w:ascii="Times New Roman" w:hAnsi="Times New Roman" w:cs="Times New Roman"/>
        </w:rPr>
        <w:t xml:space="preserve">annual </w:t>
      </w:r>
      <w:r w:rsidR="00381B5B">
        <w:rPr>
          <w:rFonts w:ascii="Times New Roman" w:hAnsi="Times New Roman" w:cs="Times New Roman"/>
        </w:rPr>
        <w:t>escape rate</w:t>
      </w:r>
      <w:r w:rsidR="00D35C0A">
        <w:rPr>
          <w:rFonts w:ascii="Times New Roman" w:hAnsi="Times New Roman" w:cs="Times New Roman"/>
        </w:rPr>
        <w:t>s</w:t>
      </w:r>
      <w:r w:rsidR="00381B5B">
        <w:rPr>
          <w:rFonts w:ascii="Times New Roman" w:hAnsi="Times New Roman" w:cs="Times New Roman"/>
        </w:rPr>
        <w:t xml:space="preserve"> of 9.6% </w:t>
      </w:r>
      <w:r w:rsidR="00C13368">
        <w:rPr>
          <w:rFonts w:ascii="Times New Roman" w:hAnsi="Times New Roman" w:cs="Times New Roman"/>
        </w:rPr>
        <w:t>and 0.6%</w:t>
      </w:r>
      <w:r w:rsidR="00D35C0A">
        <w:rPr>
          <w:rFonts w:ascii="Times New Roman" w:hAnsi="Times New Roman" w:cs="Times New Roman"/>
        </w:rPr>
        <w:t xml:space="preserve"> </w:t>
      </w:r>
      <w:r w:rsidR="00381B5B">
        <w:rPr>
          <w:rFonts w:ascii="Times New Roman" w:hAnsi="Times New Roman" w:cs="Times New Roman"/>
        </w:rPr>
        <w:t xml:space="preserve">for </w:t>
      </w:r>
      <w:r w:rsidR="00D35C0A">
        <w:rPr>
          <w:rFonts w:ascii="Times New Roman" w:hAnsi="Times New Roman" w:cs="Times New Roman"/>
        </w:rPr>
        <w:t>seabream</w:t>
      </w:r>
      <w:r w:rsidR="00381B5B">
        <w:rPr>
          <w:rFonts w:ascii="Times New Roman" w:hAnsi="Times New Roman" w:cs="Times New Roman"/>
        </w:rPr>
        <w:t xml:space="preserve"> </w:t>
      </w:r>
      <w:r w:rsidR="00C13368">
        <w:rPr>
          <w:rFonts w:ascii="Times New Roman" w:hAnsi="Times New Roman" w:cs="Times New Roman"/>
        </w:rPr>
        <w:t xml:space="preserve">and </w:t>
      </w:r>
      <w:r w:rsidR="00D35C0A">
        <w:rPr>
          <w:rFonts w:ascii="Times New Roman" w:hAnsi="Times New Roman" w:cs="Times New Roman"/>
        </w:rPr>
        <w:t>seabass</w:t>
      </w:r>
      <w:r w:rsidR="00C13368">
        <w:rPr>
          <w:rFonts w:ascii="Times New Roman" w:hAnsi="Times New Roman" w:cs="Times New Roman"/>
        </w:rPr>
        <w:t xml:space="preserve">, </w:t>
      </w:r>
      <w:r w:rsidR="00D35C0A">
        <w:rPr>
          <w:rFonts w:ascii="Times New Roman" w:hAnsi="Times New Roman" w:cs="Times New Roman"/>
        </w:rPr>
        <w:t>respectively</w:t>
      </w:r>
      <w:r w:rsidR="00381B5B">
        <w:rPr>
          <w:rFonts w:ascii="Times New Roman" w:hAnsi="Times New Roman" w:cs="Times New Roman"/>
        </w:rPr>
        <w:t xml:space="preserve">. </w:t>
      </w:r>
      <w:r w:rsidR="00AA29E7">
        <w:rPr>
          <w:rFonts w:ascii="Times New Roman" w:hAnsi="Times New Roman" w:cs="Times New Roman"/>
        </w:rPr>
        <w:t>In addition</w:t>
      </w:r>
      <w:r w:rsidR="00563F97">
        <w:rPr>
          <w:rFonts w:ascii="Times New Roman" w:hAnsi="Times New Roman" w:cs="Times New Roman"/>
        </w:rPr>
        <w:t>,</w:t>
      </w:r>
      <w:r w:rsidR="00AA29E7">
        <w:rPr>
          <w:rFonts w:ascii="Times New Roman" w:hAnsi="Times New Roman" w:cs="Times New Roman"/>
        </w:rPr>
        <w:t xml:space="preserve">, Toledo-Guedes </w:t>
      </w:r>
      <w:r w:rsidR="00563F97">
        <w:rPr>
          <w:rFonts w:ascii="Times New Roman" w:hAnsi="Times New Roman" w:cs="Times New Roman"/>
        </w:rPr>
        <w:t>(</w:t>
      </w:r>
      <w:r w:rsidR="00563F97" w:rsidRPr="002C30C9">
        <w:rPr>
          <w:rFonts w:ascii="Times New Roman" w:hAnsi="Times New Roman" w:cs="Times New Roman"/>
          <w:highlight w:val="yellow"/>
        </w:rPr>
        <w:t>2014b</w:t>
      </w:r>
      <w:r w:rsidR="00563F97">
        <w:rPr>
          <w:rFonts w:ascii="Times New Roman" w:hAnsi="Times New Roman" w:cs="Times New Roman"/>
        </w:rPr>
        <w:t xml:space="preserve"> ) </w:t>
      </w:r>
      <w:r w:rsidR="00AA29E7">
        <w:rPr>
          <w:rFonts w:ascii="Times New Roman" w:hAnsi="Times New Roman" w:cs="Times New Roman"/>
        </w:rPr>
        <w:t xml:space="preserve">estimated </w:t>
      </w:r>
      <w:r w:rsidR="00F465E0">
        <w:rPr>
          <w:rFonts w:ascii="Times New Roman" w:hAnsi="Times New Roman" w:cs="Times New Roman"/>
        </w:rPr>
        <w:t xml:space="preserve">that </w:t>
      </w:r>
      <w:r w:rsidR="00AA29E7">
        <w:rPr>
          <w:rFonts w:ascii="Times New Roman" w:hAnsi="Times New Roman" w:cs="Times New Roman"/>
        </w:rPr>
        <w:t xml:space="preserve">the escape rate of </w:t>
      </w:r>
      <w:r w:rsidR="00D35C0A">
        <w:rPr>
          <w:rFonts w:ascii="Times New Roman" w:hAnsi="Times New Roman" w:cs="Times New Roman"/>
        </w:rPr>
        <w:t>seabass</w:t>
      </w:r>
      <w:r w:rsidR="00AA29E7">
        <w:rPr>
          <w:rFonts w:ascii="Times New Roman" w:hAnsi="Times New Roman" w:cs="Times New Roman"/>
        </w:rPr>
        <w:t xml:space="preserve"> in the Canary Islands reached 5 % in years </w:t>
      </w:r>
      <w:r w:rsidR="00F465E0">
        <w:rPr>
          <w:rFonts w:ascii="Times New Roman" w:hAnsi="Times New Roman" w:cs="Times New Roman"/>
        </w:rPr>
        <w:t xml:space="preserve">when </w:t>
      </w:r>
      <w:r w:rsidR="001161BE">
        <w:rPr>
          <w:rFonts w:ascii="Times New Roman" w:hAnsi="Times New Roman" w:cs="Times New Roman"/>
        </w:rPr>
        <w:t>large</w:t>
      </w:r>
      <w:r w:rsidR="00AA29E7">
        <w:rPr>
          <w:rFonts w:ascii="Times New Roman" w:hAnsi="Times New Roman" w:cs="Times New Roman"/>
        </w:rPr>
        <w:t xml:space="preserve"> storms caused mass escape events (</w:t>
      </w:r>
      <w:r w:rsidR="00AA29E7" w:rsidRPr="002C30C9">
        <w:rPr>
          <w:rFonts w:ascii="Times New Roman" w:hAnsi="Times New Roman" w:cs="Times New Roman"/>
          <w:highlight w:val="yellow"/>
        </w:rPr>
        <w:t>Toledo-Guedes 2014</w:t>
      </w:r>
      <w:r w:rsidR="002C30C9" w:rsidRPr="002C30C9">
        <w:rPr>
          <w:rFonts w:ascii="Times New Roman" w:hAnsi="Times New Roman" w:cs="Times New Roman"/>
          <w:highlight w:val="yellow"/>
        </w:rPr>
        <w:t>b</w:t>
      </w:r>
      <w:r w:rsidR="00AA29E7">
        <w:rPr>
          <w:rFonts w:ascii="Times New Roman" w:hAnsi="Times New Roman" w:cs="Times New Roman"/>
        </w:rPr>
        <w:t xml:space="preserve">). As uncertainty exists in the rate of escape through space and time, we </w:t>
      </w:r>
      <w:r w:rsidR="001161BE">
        <w:rPr>
          <w:rFonts w:ascii="Times New Roman" w:hAnsi="Times New Roman" w:cs="Times New Roman"/>
        </w:rPr>
        <w:t>used</w:t>
      </w:r>
      <w:r w:rsidR="00AA29E7">
        <w:rPr>
          <w:rFonts w:ascii="Times New Roman" w:hAnsi="Times New Roman" w:cs="Times New Roman"/>
        </w:rPr>
        <w:t xml:space="preserve"> three </w:t>
      </w:r>
      <w:r w:rsidR="001161BE">
        <w:rPr>
          <w:rFonts w:ascii="Times New Roman" w:hAnsi="Times New Roman" w:cs="Times New Roman"/>
        </w:rPr>
        <w:t xml:space="preserve">escape rate </w:t>
      </w:r>
      <w:r w:rsidR="00AA29E7">
        <w:rPr>
          <w:rFonts w:ascii="Times New Roman" w:hAnsi="Times New Roman" w:cs="Times New Roman"/>
        </w:rPr>
        <w:t>scenarios for these two species: 1, 2.5 and 5%</w:t>
      </w:r>
      <w:r w:rsidR="00AA29E7">
        <w:t>.</w:t>
      </w:r>
      <w:r w:rsidR="00AA29E7" w:rsidRPr="008E4A4A">
        <w:rPr>
          <w:rFonts w:ascii="Times New Roman" w:hAnsi="Times New Roman" w:cs="Times New Roman"/>
        </w:rPr>
        <w:t xml:space="preserve"> </w:t>
      </w:r>
      <w:r w:rsidR="00DD2004" w:rsidRPr="008E4A4A">
        <w:rPr>
          <w:rFonts w:ascii="Times New Roman" w:hAnsi="Times New Roman" w:cs="Times New Roman"/>
        </w:rPr>
        <w:t xml:space="preserve">For two reasons, the range of escape rates we used </w:t>
      </w:r>
      <w:r w:rsidR="003B6EC3">
        <w:rPr>
          <w:rFonts w:ascii="Times New Roman" w:hAnsi="Times New Roman" w:cs="Times New Roman"/>
        </w:rPr>
        <w:t>is</w:t>
      </w:r>
      <w:r w:rsidR="003B6EC3" w:rsidRPr="008E4A4A">
        <w:rPr>
          <w:rFonts w:ascii="Times New Roman" w:hAnsi="Times New Roman" w:cs="Times New Roman"/>
        </w:rPr>
        <w:t xml:space="preserve"> </w:t>
      </w:r>
      <w:r w:rsidR="00DD2004" w:rsidRPr="008E4A4A">
        <w:rPr>
          <w:rFonts w:ascii="Times New Roman" w:hAnsi="Times New Roman" w:cs="Times New Roman"/>
        </w:rPr>
        <w:t xml:space="preserve">likely conservative. </w:t>
      </w:r>
      <w:r w:rsidR="00AA29E7" w:rsidRPr="00C91170">
        <w:rPr>
          <w:rFonts w:ascii="Times New Roman" w:hAnsi="Times New Roman" w:cs="Times New Roman"/>
        </w:rPr>
        <w:t xml:space="preserve">As </w:t>
      </w:r>
      <w:r w:rsidR="00AA29E7" w:rsidRPr="001161BE">
        <w:rPr>
          <w:rFonts w:ascii="Times New Roman" w:hAnsi="Times New Roman" w:cs="Times New Roman"/>
        </w:rPr>
        <w:t>m</w:t>
      </w:r>
      <w:r w:rsidR="00381B5B" w:rsidRPr="001161BE">
        <w:rPr>
          <w:rFonts w:ascii="Times New Roman" w:hAnsi="Times New Roman" w:cs="Times New Roman"/>
        </w:rPr>
        <w:t>ost escape</w:t>
      </w:r>
      <w:r w:rsidR="00AA29E7" w:rsidRPr="001161BE">
        <w:rPr>
          <w:rFonts w:ascii="Times New Roman" w:hAnsi="Times New Roman" w:cs="Times New Roman"/>
        </w:rPr>
        <w:t>e</w:t>
      </w:r>
      <w:r w:rsidR="00381B5B" w:rsidRPr="001161BE">
        <w:rPr>
          <w:rFonts w:ascii="Times New Roman" w:hAnsi="Times New Roman" w:cs="Times New Roman"/>
        </w:rPr>
        <w:t xml:space="preserve">s </w:t>
      </w:r>
      <w:r w:rsidR="00EA7812">
        <w:rPr>
          <w:rFonts w:ascii="Times New Roman" w:hAnsi="Times New Roman" w:cs="Times New Roman"/>
        </w:rPr>
        <w:t xml:space="preserve">detected by </w:t>
      </w:r>
      <w:r w:rsidR="00EA7812" w:rsidRPr="008E4A4A">
        <w:rPr>
          <w:rFonts w:ascii="Times New Roman" w:hAnsi="Times New Roman" w:cs="Times New Roman"/>
          <w:highlight w:val="yellow"/>
        </w:rPr>
        <w:t>Jackson et al. (2015)</w:t>
      </w:r>
      <w:r w:rsidR="00EA7812">
        <w:rPr>
          <w:rFonts w:ascii="Times New Roman" w:hAnsi="Times New Roman" w:cs="Times New Roman"/>
        </w:rPr>
        <w:t xml:space="preserve"> </w:t>
      </w:r>
      <w:r w:rsidR="00381B5B" w:rsidRPr="001161BE">
        <w:rPr>
          <w:rFonts w:ascii="Times New Roman" w:hAnsi="Times New Roman" w:cs="Times New Roman"/>
        </w:rPr>
        <w:t xml:space="preserve">were caused by farm structures </w:t>
      </w:r>
      <w:r w:rsidR="0036297B">
        <w:rPr>
          <w:rFonts w:ascii="Times New Roman" w:hAnsi="Times New Roman" w:cs="Times New Roman"/>
        </w:rPr>
        <w:t xml:space="preserve">failure </w:t>
      </w:r>
      <w:r w:rsidR="00381B5B" w:rsidRPr="001161BE">
        <w:rPr>
          <w:rFonts w:ascii="Times New Roman" w:hAnsi="Times New Roman" w:cs="Times New Roman"/>
        </w:rPr>
        <w:t>during storms</w:t>
      </w:r>
      <w:r w:rsidR="00381B5B" w:rsidRPr="004127DC">
        <w:rPr>
          <w:rFonts w:ascii="Times New Roman" w:hAnsi="Times New Roman" w:cs="Times New Roman"/>
        </w:rPr>
        <w:t xml:space="preserve">, these figures do not fully account </w:t>
      </w:r>
      <w:r w:rsidR="00AA29E7" w:rsidRPr="001B3A1D">
        <w:rPr>
          <w:rFonts w:ascii="Times New Roman" w:hAnsi="Times New Roman" w:cs="Times New Roman"/>
        </w:rPr>
        <w:t xml:space="preserve">for </w:t>
      </w:r>
      <w:r w:rsidR="00DD2004">
        <w:rPr>
          <w:rFonts w:ascii="Times New Roman" w:hAnsi="Times New Roman" w:cs="Times New Roman"/>
        </w:rPr>
        <w:t xml:space="preserve">difficult to detect </w:t>
      </w:r>
      <w:r w:rsidR="00381B5B" w:rsidRPr="00CD2EA7">
        <w:rPr>
          <w:rFonts w:ascii="Times New Roman" w:hAnsi="Times New Roman" w:cs="Times New Roman"/>
        </w:rPr>
        <w:t xml:space="preserve">‘leaky escape’ events </w:t>
      </w:r>
      <w:r w:rsidR="0036297B">
        <w:rPr>
          <w:rFonts w:ascii="Times New Roman" w:hAnsi="Times New Roman" w:cs="Times New Roman"/>
        </w:rPr>
        <w:t>when</w:t>
      </w:r>
      <w:r w:rsidR="0036297B" w:rsidRPr="004B5C44">
        <w:rPr>
          <w:rFonts w:ascii="Times New Roman" w:hAnsi="Times New Roman" w:cs="Times New Roman"/>
        </w:rPr>
        <w:t xml:space="preserve"> </w:t>
      </w:r>
      <w:r w:rsidR="00381B5B" w:rsidRPr="004B5C44">
        <w:rPr>
          <w:rFonts w:ascii="Times New Roman" w:hAnsi="Times New Roman" w:cs="Times New Roman"/>
        </w:rPr>
        <w:t xml:space="preserve">fish </w:t>
      </w:r>
      <w:r w:rsidR="0036297B">
        <w:rPr>
          <w:rFonts w:ascii="Times New Roman" w:hAnsi="Times New Roman" w:cs="Times New Roman"/>
        </w:rPr>
        <w:t xml:space="preserve">escape </w:t>
      </w:r>
      <w:r w:rsidR="00381B5B" w:rsidRPr="004B5C44">
        <w:rPr>
          <w:rFonts w:ascii="Times New Roman" w:hAnsi="Times New Roman" w:cs="Times New Roman"/>
        </w:rPr>
        <w:t>through small holes in the net</w:t>
      </w:r>
      <w:r w:rsidR="00044C05">
        <w:rPr>
          <w:rFonts w:ascii="Times New Roman" w:hAnsi="Times New Roman" w:cs="Times New Roman"/>
        </w:rPr>
        <w:t>s</w:t>
      </w:r>
      <w:r w:rsidR="00381B5B" w:rsidRPr="004B5C44">
        <w:rPr>
          <w:rFonts w:ascii="Times New Roman" w:hAnsi="Times New Roman" w:cs="Times New Roman"/>
        </w:rPr>
        <w:t>.</w:t>
      </w:r>
      <w:r w:rsidR="00381B5B">
        <w:rPr>
          <w:rFonts w:ascii="Times New Roman" w:hAnsi="Times New Roman" w:cs="Times New Roman"/>
        </w:rPr>
        <w:t xml:space="preserve"> </w:t>
      </w:r>
      <w:r w:rsidR="001161BE">
        <w:rPr>
          <w:rFonts w:ascii="Times New Roman" w:hAnsi="Times New Roman" w:cs="Times New Roman"/>
        </w:rPr>
        <w:t xml:space="preserve">Moreover, they do not account for </w:t>
      </w:r>
      <w:r w:rsidR="00DD2004">
        <w:rPr>
          <w:rFonts w:ascii="Times New Roman" w:hAnsi="Times New Roman" w:cs="Times New Roman"/>
        </w:rPr>
        <w:t xml:space="preserve">the similarly difficult to detect process of </w:t>
      </w:r>
      <w:r w:rsidR="001161BE">
        <w:rPr>
          <w:rFonts w:ascii="Times New Roman" w:hAnsi="Times New Roman" w:cs="Times New Roman"/>
        </w:rPr>
        <w:t xml:space="preserve">‘escape through spawning’, which is a significant </w:t>
      </w:r>
      <w:r w:rsidR="00EA7812">
        <w:rPr>
          <w:rFonts w:ascii="Times New Roman" w:hAnsi="Times New Roman" w:cs="Times New Roman"/>
        </w:rPr>
        <w:t>source of entry to the wild of farmed</w:t>
      </w:r>
      <w:r w:rsidR="001161BE">
        <w:rPr>
          <w:rFonts w:ascii="Times New Roman" w:hAnsi="Times New Roman" w:cs="Times New Roman"/>
        </w:rPr>
        <w:t xml:space="preserve"> </w:t>
      </w:r>
      <w:r w:rsidR="00D35C0A">
        <w:rPr>
          <w:rFonts w:ascii="Times New Roman" w:hAnsi="Times New Roman" w:cs="Times New Roman"/>
        </w:rPr>
        <w:t>seabream</w:t>
      </w:r>
      <w:r w:rsidR="001161BE">
        <w:rPr>
          <w:rFonts w:ascii="Times New Roman" w:hAnsi="Times New Roman" w:cs="Times New Roman"/>
        </w:rPr>
        <w:t xml:space="preserve"> (</w:t>
      </w:r>
      <w:proofErr w:type="spellStart"/>
      <w:r w:rsidR="001161BE" w:rsidRPr="00527DB2">
        <w:rPr>
          <w:rFonts w:ascii="Times New Roman" w:hAnsi="Times New Roman" w:cs="Times New Roman"/>
          <w:highlight w:val="yellow"/>
        </w:rPr>
        <w:t>Somarakis</w:t>
      </w:r>
      <w:proofErr w:type="spellEnd"/>
      <w:r w:rsidR="001161BE" w:rsidRPr="00527DB2">
        <w:rPr>
          <w:rFonts w:ascii="Times New Roman" w:hAnsi="Times New Roman" w:cs="Times New Roman"/>
          <w:highlight w:val="yellow"/>
        </w:rPr>
        <w:t xml:space="preserve"> et al. 2013</w:t>
      </w:r>
      <w:r w:rsidR="001161BE">
        <w:rPr>
          <w:rFonts w:ascii="Times New Roman" w:hAnsi="Times New Roman" w:cs="Times New Roman"/>
        </w:rPr>
        <w:t>).</w:t>
      </w:r>
    </w:p>
    <w:p w14:paraId="417061E8" w14:textId="77777777" w:rsidR="008D1A5B" w:rsidRPr="00C91170" w:rsidRDefault="008D1A5B" w:rsidP="009C0F3C">
      <w:pPr>
        <w:pStyle w:val="NoSpacing"/>
        <w:spacing w:line="360" w:lineRule="auto"/>
        <w:jc w:val="both"/>
        <w:rPr>
          <w:rFonts w:ascii="Times New Roman" w:hAnsi="Times New Roman" w:cs="Times New Roman"/>
          <w:lang w:val="en-AU"/>
        </w:rPr>
      </w:pPr>
    </w:p>
    <w:p w14:paraId="0F68C64B" w14:textId="77777777" w:rsidR="00412521" w:rsidRPr="00412521" w:rsidRDefault="008D4CAE" w:rsidP="008670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Statistical a</w:t>
      </w:r>
      <w:r w:rsidR="00412521">
        <w:rPr>
          <w:rFonts w:ascii="Times New Roman" w:hAnsi="Times New Roman" w:cs="Times New Roman"/>
          <w:i/>
        </w:rPr>
        <w:t>nalyses</w:t>
      </w:r>
    </w:p>
    <w:p w14:paraId="418BE9E3" w14:textId="77777777" w:rsidR="00412521" w:rsidRDefault="00412521" w:rsidP="008670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2F987D9C" w14:textId="24A7FBAB" w:rsidR="00DA5E6A" w:rsidRDefault="00EA7812" w:rsidP="00D35C0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assessed temporal </w:t>
      </w:r>
      <w:r w:rsidR="00EC2DCB">
        <w:rPr>
          <w:rFonts w:ascii="Times New Roman" w:hAnsi="Times New Roman" w:cs="Times New Roman"/>
        </w:rPr>
        <w:t xml:space="preserve">trends </w:t>
      </w:r>
      <w:r w:rsidR="004F4EFD">
        <w:rPr>
          <w:rFonts w:ascii="Times New Roman" w:hAnsi="Times New Roman" w:cs="Times New Roman"/>
        </w:rPr>
        <w:t xml:space="preserve">of </w:t>
      </w:r>
      <w:r w:rsidR="00D35C0A">
        <w:rPr>
          <w:rFonts w:ascii="Times New Roman" w:hAnsi="Times New Roman" w:cs="Times New Roman"/>
        </w:rPr>
        <w:t>seabream</w:t>
      </w:r>
      <w:r w:rsidR="00EC2DCB">
        <w:rPr>
          <w:rFonts w:ascii="Times New Roman" w:hAnsi="Times New Roman" w:cs="Times New Roman"/>
        </w:rPr>
        <w:t xml:space="preserve"> and </w:t>
      </w:r>
      <w:r w:rsidR="00D35C0A">
        <w:rPr>
          <w:rFonts w:ascii="Times New Roman" w:hAnsi="Times New Roman" w:cs="Times New Roman"/>
        </w:rPr>
        <w:t>seabass</w:t>
      </w:r>
      <w:r w:rsidR="00EC2DCB">
        <w:rPr>
          <w:rFonts w:ascii="Times New Roman" w:hAnsi="Times New Roman" w:cs="Times New Roman"/>
        </w:rPr>
        <w:t xml:space="preserve"> aquaculture production and fisheries landings in the Mediterranean. </w:t>
      </w:r>
      <w:r w:rsidR="002444FB">
        <w:rPr>
          <w:rFonts w:ascii="Times New Roman" w:hAnsi="Times New Roman" w:cs="Times New Roman"/>
        </w:rPr>
        <w:t xml:space="preserve">The </w:t>
      </w:r>
      <w:r w:rsidR="00262272">
        <w:rPr>
          <w:rFonts w:ascii="Times New Roman" w:hAnsi="Times New Roman" w:cs="Times New Roman"/>
        </w:rPr>
        <w:t xml:space="preserve">estimated </w:t>
      </w:r>
      <w:r w:rsidR="002444FB">
        <w:rPr>
          <w:rFonts w:ascii="Times New Roman" w:hAnsi="Times New Roman" w:cs="Times New Roman"/>
        </w:rPr>
        <w:t>t</w:t>
      </w:r>
      <w:r w:rsidR="00A767AE">
        <w:rPr>
          <w:rFonts w:ascii="Times New Roman" w:hAnsi="Times New Roman" w:cs="Times New Roman"/>
        </w:rPr>
        <w:t xml:space="preserve">otal </w:t>
      </w:r>
      <w:r w:rsidR="00EC2DCB">
        <w:rPr>
          <w:rFonts w:ascii="Times New Roman" w:hAnsi="Times New Roman" w:cs="Times New Roman"/>
        </w:rPr>
        <w:t>amount</w:t>
      </w:r>
      <w:r w:rsidR="002444FB">
        <w:rPr>
          <w:rFonts w:ascii="Times New Roman" w:hAnsi="Times New Roman" w:cs="Times New Roman"/>
        </w:rPr>
        <w:t xml:space="preserve"> of escapees were compared with</w:t>
      </w:r>
      <w:r w:rsidR="00A767AE">
        <w:rPr>
          <w:rFonts w:ascii="Times New Roman" w:hAnsi="Times New Roman" w:cs="Times New Roman"/>
        </w:rPr>
        <w:t xml:space="preserve"> fisheries landings</w:t>
      </w:r>
      <w:r w:rsidR="000A47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</w:t>
      </w:r>
      <w:r w:rsidR="005063B5">
        <w:rPr>
          <w:rFonts w:ascii="Times New Roman" w:hAnsi="Times New Roman" w:cs="Times New Roman"/>
        </w:rPr>
        <w:t xml:space="preserve">determine </w:t>
      </w:r>
      <w:r>
        <w:rPr>
          <w:rFonts w:ascii="Times New Roman" w:hAnsi="Times New Roman" w:cs="Times New Roman"/>
        </w:rPr>
        <w:t>if and when</w:t>
      </w:r>
      <w:r w:rsidR="003F27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escaped fish biomass</w:t>
      </w:r>
      <w:r w:rsidR="003F2794">
        <w:rPr>
          <w:rFonts w:ascii="Times New Roman" w:hAnsi="Times New Roman" w:cs="Times New Roman"/>
        </w:rPr>
        <w:t xml:space="preserve"> </w:t>
      </w:r>
      <w:r w:rsidR="003800C0">
        <w:rPr>
          <w:rFonts w:ascii="Times New Roman" w:hAnsi="Times New Roman" w:cs="Times New Roman"/>
        </w:rPr>
        <w:t xml:space="preserve">surpassed </w:t>
      </w:r>
      <w:r>
        <w:rPr>
          <w:rFonts w:ascii="Times New Roman" w:hAnsi="Times New Roman" w:cs="Times New Roman"/>
        </w:rPr>
        <w:t xml:space="preserve">wild fish biomass </w:t>
      </w:r>
      <w:r w:rsidR="008B0C05">
        <w:rPr>
          <w:rFonts w:ascii="Times New Roman" w:hAnsi="Times New Roman" w:cs="Times New Roman"/>
        </w:rPr>
        <w:t xml:space="preserve">from </w:t>
      </w:r>
      <w:r w:rsidR="003F2794">
        <w:rPr>
          <w:rFonts w:ascii="Times New Roman" w:hAnsi="Times New Roman" w:cs="Times New Roman"/>
        </w:rPr>
        <w:t>fisheries landings.</w:t>
      </w:r>
      <w:r w:rsidR="00BA7B9C">
        <w:rPr>
          <w:rFonts w:ascii="Times New Roman" w:hAnsi="Times New Roman" w:cs="Times New Roman"/>
        </w:rPr>
        <w:t xml:space="preserve"> </w:t>
      </w:r>
      <w:r w:rsidR="00BB6305" w:rsidRPr="00D35C0A">
        <w:rPr>
          <w:rFonts w:ascii="Times New Roman" w:hAnsi="Times New Roman" w:cs="Times New Roman"/>
          <w:highlight w:val="yellow"/>
        </w:rPr>
        <w:t xml:space="preserve">We used </w:t>
      </w:r>
      <w:r w:rsidR="00D35C0A" w:rsidRPr="00D35C0A">
        <w:rPr>
          <w:rFonts w:ascii="Times New Roman" w:hAnsi="Times New Roman" w:cs="Times New Roman"/>
          <w:highlight w:val="yellow"/>
        </w:rPr>
        <w:t>Granger test to</w:t>
      </w:r>
      <w:r w:rsidR="00D35C0A">
        <w:rPr>
          <w:rFonts w:ascii="Times New Roman" w:hAnsi="Times New Roman" w:cs="Times New Roman"/>
        </w:rPr>
        <w:t xml:space="preserve"> </w:t>
      </w:r>
    </w:p>
    <w:p w14:paraId="0817A2D7" w14:textId="77777777" w:rsidR="00DA5E6A" w:rsidRDefault="00DA5E6A" w:rsidP="0086703C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0DCECB6E" w14:textId="6CD80932" w:rsidR="006F6FD5" w:rsidRDefault="004D71AD" w:rsidP="00DA5E6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800C0">
        <w:rPr>
          <w:rFonts w:ascii="Times New Roman" w:hAnsi="Times New Roman" w:cs="Times New Roman"/>
        </w:rPr>
        <w:t xml:space="preserve">e used </w:t>
      </w:r>
      <w:r w:rsidR="00DA5E6A" w:rsidRPr="00DA5E6A">
        <w:rPr>
          <w:rFonts w:ascii="Times New Roman" w:hAnsi="Times New Roman" w:cs="Times New Roman"/>
        </w:rPr>
        <w:t>a regime shift index (RSI) combined with an</w:t>
      </w:r>
      <w:r w:rsidR="00DA5E6A">
        <w:rPr>
          <w:rFonts w:ascii="Times New Roman" w:hAnsi="Times New Roman" w:cs="Times New Roman"/>
        </w:rPr>
        <w:t xml:space="preserve"> automatic sequential algorithm </w:t>
      </w:r>
      <w:r w:rsidR="00DA5E6A" w:rsidRPr="00DA5E6A">
        <w:rPr>
          <w:rFonts w:ascii="Times New Roman" w:hAnsi="Times New Roman" w:cs="Times New Roman"/>
        </w:rPr>
        <w:t>(</w:t>
      </w:r>
      <w:r w:rsidR="00DA5E6A" w:rsidRPr="00DA5E6A">
        <w:rPr>
          <w:rFonts w:ascii="Times New Roman" w:hAnsi="Times New Roman" w:cs="Times New Roman"/>
          <w:highlight w:val="yellow"/>
        </w:rPr>
        <w:t>Rodionov 2004</w:t>
      </w:r>
      <w:r w:rsidR="00DA5E6A" w:rsidRPr="00DA5E6A">
        <w:rPr>
          <w:rFonts w:ascii="Times New Roman" w:hAnsi="Times New Roman" w:cs="Times New Roman"/>
        </w:rPr>
        <w:t xml:space="preserve">) to </w:t>
      </w:r>
      <w:r w:rsidR="00A85F74">
        <w:rPr>
          <w:rFonts w:ascii="Times New Roman" w:hAnsi="Times New Roman" w:cs="Times New Roman"/>
        </w:rPr>
        <w:t xml:space="preserve">assess </w:t>
      </w:r>
      <w:r w:rsidR="00DA5E6A" w:rsidRPr="00DA5E6A">
        <w:rPr>
          <w:rFonts w:ascii="Times New Roman" w:hAnsi="Times New Roman" w:cs="Times New Roman"/>
        </w:rPr>
        <w:t>the exi</w:t>
      </w:r>
      <w:r w:rsidR="00DA5E6A">
        <w:rPr>
          <w:rFonts w:ascii="Times New Roman" w:hAnsi="Times New Roman" w:cs="Times New Roman"/>
        </w:rPr>
        <w:t>stence, timing</w:t>
      </w:r>
      <w:ins w:id="26" w:author="Javier Atalah" w:date="2022-10-02T09:08:00Z">
        <w:r w:rsidR="00A331EF">
          <w:rPr>
            <w:rFonts w:ascii="Times New Roman" w:hAnsi="Times New Roman" w:cs="Times New Roman"/>
          </w:rPr>
          <w:t>,</w:t>
        </w:r>
      </w:ins>
      <w:r w:rsidR="00DA5E6A">
        <w:rPr>
          <w:rFonts w:ascii="Times New Roman" w:hAnsi="Times New Roman" w:cs="Times New Roman"/>
        </w:rPr>
        <w:t xml:space="preserve"> and significance </w:t>
      </w:r>
      <w:r w:rsidR="00DA5E6A" w:rsidRPr="00DA5E6A">
        <w:rPr>
          <w:rFonts w:ascii="Times New Roman" w:hAnsi="Times New Roman" w:cs="Times New Roman"/>
        </w:rPr>
        <w:t>(α=0.05) of abrupt changes in</w:t>
      </w:r>
      <w:r w:rsidR="00555D05">
        <w:rPr>
          <w:rFonts w:ascii="Times New Roman" w:hAnsi="Times New Roman" w:cs="Times New Roman"/>
        </w:rPr>
        <w:t xml:space="preserve"> </w:t>
      </w:r>
      <w:del w:id="27" w:author="Javier Atalah" w:date="2022-10-02T06:16:00Z">
        <w:r w:rsidR="00555D05" w:rsidDel="00202042">
          <w:rPr>
            <w:rFonts w:ascii="Times New Roman" w:hAnsi="Times New Roman" w:cs="Times New Roman"/>
          </w:rPr>
          <w:delText xml:space="preserve">standardized </w:delText>
        </w:r>
      </w:del>
      <w:ins w:id="28" w:author="Javier Atalah" w:date="2022-10-02T06:16:00Z">
        <w:r w:rsidR="00202042">
          <w:rPr>
            <w:rFonts w:ascii="Times New Roman" w:hAnsi="Times New Roman" w:cs="Times New Roman"/>
          </w:rPr>
          <w:t xml:space="preserve">standardised </w:t>
        </w:r>
      </w:ins>
      <w:r w:rsidR="00555D05">
        <w:rPr>
          <w:rFonts w:ascii="Times New Roman" w:hAnsi="Times New Roman" w:cs="Times New Roman"/>
        </w:rPr>
        <w:t xml:space="preserve">anomalies </w:t>
      </w:r>
      <w:r w:rsidR="008B6A7E">
        <w:rPr>
          <w:rFonts w:ascii="Times New Roman" w:hAnsi="Times New Roman" w:cs="Times New Roman"/>
        </w:rPr>
        <w:t>in</w:t>
      </w:r>
      <w:r w:rsidR="00DA5E6A" w:rsidRPr="00DA5E6A">
        <w:rPr>
          <w:rFonts w:ascii="Times New Roman" w:hAnsi="Times New Roman" w:cs="Times New Roman"/>
        </w:rPr>
        <w:t xml:space="preserve"> </w:t>
      </w:r>
      <w:r w:rsidR="00DA5E6A">
        <w:rPr>
          <w:rFonts w:ascii="Times New Roman" w:hAnsi="Times New Roman" w:cs="Times New Roman"/>
        </w:rPr>
        <w:t>fisheries landings and LPUE</w:t>
      </w:r>
      <w:r w:rsidR="00DA5E6A" w:rsidRPr="00DA5E6A">
        <w:rPr>
          <w:rFonts w:ascii="Times New Roman" w:hAnsi="Times New Roman" w:cs="Times New Roman"/>
        </w:rPr>
        <w:t xml:space="preserve"> data</w:t>
      </w:r>
      <w:r w:rsidR="003800C0">
        <w:rPr>
          <w:rFonts w:ascii="Times New Roman" w:hAnsi="Times New Roman" w:cs="Times New Roman"/>
        </w:rPr>
        <w:t>.</w:t>
      </w:r>
      <w:r w:rsidR="00D44EDE">
        <w:rPr>
          <w:rFonts w:ascii="Times New Roman" w:hAnsi="Times New Roman" w:cs="Times New Roman"/>
        </w:rPr>
        <w:t xml:space="preserve"> </w:t>
      </w:r>
      <w:ins w:id="29" w:author="Javier Atalah" w:date="2022-10-02T09:09:00Z">
        <w:r w:rsidR="00C76BDB">
          <w:rPr>
            <w:rFonts w:ascii="Times New Roman" w:hAnsi="Times New Roman" w:cs="Times New Roman"/>
          </w:rPr>
          <w:t xml:space="preserve">Anomalies </w:t>
        </w:r>
      </w:ins>
      <w:del w:id="30" w:author="Javier Atalah" w:date="2022-10-02T09:09:00Z">
        <w:r w:rsidR="003800C0" w:rsidDel="00C76BDB">
          <w:rPr>
            <w:rFonts w:ascii="Times New Roman" w:hAnsi="Times New Roman" w:cs="Times New Roman"/>
          </w:rPr>
          <w:delText>These</w:delText>
        </w:r>
        <w:r w:rsidR="008B6A7E" w:rsidDel="00C76BDB">
          <w:rPr>
            <w:rFonts w:ascii="Times New Roman" w:hAnsi="Times New Roman" w:cs="Times New Roman"/>
          </w:rPr>
          <w:delText xml:space="preserve"> </w:delText>
        </w:r>
      </w:del>
      <w:r w:rsidR="008B6A7E">
        <w:rPr>
          <w:rFonts w:ascii="Times New Roman" w:hAnsi="Times New Roman" w:cs="Times New Roman"/>
        </w:rPr>
        <w:lastRenderedPageBreak/>
        <w:t xml:space="preserve">were calculated for each </w:t>
      </w:r>
      <w:ins w:id="31" w:author="Javier Atalah" w:date="2022-10-02T09:09:00Z">
        <w:r w:rsidR="00C76BDB">
          <w:rPr>
            <w:rFonts w:ascii="Times New Roman" w:hAnsi="Times New Roman" w:cs="Times New Roman"/>
          </w:rPr>
          <w:t xml:space="preserve">yearly </w:t>
        </w:r>
      </w:ins>
      <w:r w:rsidR="008B6A7E">
        <w:rPr>
          <w:rFonts w:ascii="Times New Roman" w:hAnsi="Times New Roman" w:cs="Times New Roman"/>
        </w:rPr>
        <w:t xml:space="preserve">value </w:t>
      </w:r>
      <w:r w:rsidR="00EA7812">
        <w:rPr>
          <w:rFonts w:ascii="Times New Roman" w:hAnsi="Times New Roman" w:cs="Times New Roman"/>
        </w:rPr>
        <w:t xml:space="preserve">by </w:t>
      </w:r>
      <w:r w:rsidR="008B6A7E">
        <w:rPr>
          <w:rFonts w:ascii="Times New Roman" w:hAnsi="Times New Roman" w:cs="Times New Roman"/>
        </w:rPr>
        <w:t xml:space="preserve">subtracting the mean and dividing by the standard deviation </w:t>
      </w:r>
      <w:del w:id="32" w:author="Javier Atalah" w:date="2022-10-02T09:09:00Z">
        <w:r w:rsidR="008B6A7E" w:rsidDel="00E42F83">
          <w:rPr>
            <w:rFonts w:ascii="Times New Roman" w:hAnsi="Times New Roman" w:cs="Times New Roman"/>
          </w:rPr>
          <w:delText xml:space="preserve">of </w:delText>
        </w:r>
      </w:del>
      <w:ins w:id="33" w:author="Javier Atalah" w:date="2022-10-02T09:09:00Z">
        <w:r w:rsidR="00E42F83">
          <w:rPr>
            <w:rFonts w:ascii="Times New Roman" w:hAnsi="Times New Roman" w:cs="Times New Roman"/>
          </w:rPr>
          <w:t xml:space="preserve">for </w:t>
        </w:r>
      </w:ins>
      <w:r w:rsidR="008B6A7E">
        <w:rPr>
          <w:rFonts w:ascii="Times New Roman" w:hAnsi="Times New Roman" w:cs="Times New Roman"/>
        </w:rPr>
        <w:t xml:space="preserve">the </w:t>
      </w:r>
      <w:del w:id="34" w:author="Javier Atalah" w:date="2022-10-02T06:16:00Z">
        <w:r w:rsidR="008B6A7E" w:rsidDel="00202042">
          <w:rPr>
            <w:rFonts w:ascii="Times New Roman" w:hAnsi="Times New Roman" w:cs="Times New Roman"/>
          </w:rPr>
          <w:delText xml:space="preserve">whole </w:delText>
        </w:r>
      </w:del>
      <w:r w:rsidR="00F1593F">
        <w:rPr>
          <w:rFonts w:ascii="Times New Roman" w:hAnsi="Times New Roman" w:cs="Times New Roman"/>
        </w:rPr>
        <w:t xml:space="preserve">analysed </w:t>
      </w:r>
      <w:r w:rsidR="008B6A7E">
        <w:rPr>
          <w:rFonts w:ascii="Times New Roman" w:hAnsi="Times New Roman" w:cs="Times New Roman"/>
        </w:rPr>
        <w:t>period</w:t>
      </w:r>
      <w:r w:rsidR="00DA5E6A" w:rsidRPr="00DA5E6A">
        <w:rPr>
          <w:rFonts w:ascii="Times New Roman" w:hAnsi="Times New Roman" w:cs="Times New Roman"/>
        </w:rPr>
        <w:t xml:space="preserve">. </w:t>
      </w:r>
      <w:r w:rsidR="00DA5E6A">
        <w:rPr>
          <w:rFonts w:ascii="Times New Roman" w:hAnsi="Times New Roman" w:cs="Times New Roman"/>
        </w:rPr>
        <w:t xml:space="preserve">This is a sequential processing </w:t>
      </w:r>
      <w:r w:rsidR="00DA5E6A" w:rsidRPr="00DA5E6A">
        <w:rPr>
          <w:rFonts w:ascii="Times New Roman" w:hAnsi="Times New Roman" w:cs="Times New Roman"/>
        </w:rPr>
        <w:t>technique</w:t>
      </w:r>
      <w:r w:rsidR="003800C0">
        <w:rPr>
          <w:rFonts w:ascii="Times New Roman" w:hAnsi="Times New Roman" w:cs="Times New Roman"/>
        </w:rPr>
        <w:t>;</w:t>
      </w:r>
      <w:r w:rsidR="00DA5E6A" w:rsidRPr="00DA5E6A">
        <w:rPr>
          <w:rFonts w:ascii="Times New Roman" w:hAnsi="Times New Roman" w:cs="Times New Roman"/>
        </w:rPr>
        <w:t xml:space="preserve"> for each new observation</w:t>
      </w:r>
      <w:r w:rsidR="00EA7812">
        <w:rPr>
          <w:rFonts w:ascii="Times New Roman" w:hAnsi="Times New Roman" w:cs="Times New Roman"/>
        </w:rPr>
        <w:t>,</w:t>
      </w:r>
      <w:r w:rsidR="00DA5E6A" w:rsidRPr="00DA5E6A">
        <w:rPr>
          <w:rFonts w:ascii="Times New Roman" w:hAnsi="Times New Roman" w:cs="Times New Roman"/>
        </w:rPr>
        <w:t xml:space="preserve"> the test examines th</w:t>
      </w:r>
      <w:r w:rsidR="00DA5E6A">
        <w:rPr>
          <w:rFonts w:ascii="Times New Roman" w:hAnsi="Times New Roman" w:cs="Times New Roman"/>
        </w:rPr>
        <w:t>e validity of a null hypothesis being</w:t>
      </w:r>
      <w:ins w:id="35" w:author="Javier Atalah" w:date="2022-10-02T06:16:00Z">
        <w:r w:rsidR="00202042">
          <w:rPr>
            <w:rFonts w:ascii="Times New Roman" w:hAnsi="Times New Roman" w:cs="Times New Roman"/>
          </w:rPr>
          <w:t>,</w:t>
        </w:r>
      </w:ins>
      <w:r w:rsidR="00DA5E6A">
        <w:rPr>
          <w:rFonts w:ascii="Times New Roman" w:hAnsi="Times New Roman" w:cs="Times New Roman"/>
        </w:rPr>
        <w:t xml:space="preserve"> the existence </w:t>
      </w:r>
      <w:r w:rsidR="00DA5E6A" w:rsidRPr="00DA5E6A">
        <w:rPr>
          <w:rFonts w:ascii="Times New Roman" w:hAnsi="Times New Roman" w:cs="Times New Roman"/>
        </w:rPr>
        <w:t>of a regime shift. The absolute value of RSI represen</w:t>
      </w:r>
      <w:r w:rsidR="00DA5E6A">
        <w:rPr>
          <w:rFonts w:ascii="Times New Roman" w:hAnsi="Times New Roman" w:cs="Times New Roman"/>
        </w:rPr>
        <w:t xml:space="preserve">ts the magnitude of </w:t>
      </w:r>
      <w:r w:rsidR="00DA5E6A" w:rsidRPr="00DA5E6A">
        <w:rPr>
          <w:rFonts w:ascii="Times New Roman" w:hAnsi="Times New Roman" w:cs="Times New Roman"/>
        </w:rPr>
        <w:t>the shift(s)</w:t>
      </w:r>
      <w:r w:rsidR="00EA7812">
        <w:rPr>
          <w:rFonts w:ascii="Times New Roman" w:hAnsi="Times New Roman" w:cs="Times New Roman"/>
        </w:rPr>
        <w:t>,</w:t>
      </w:r>
      <w:r w:rsidR="00DA5E6A" w:rsidRPr="00DA5E6A">
        <w:rPr>
          <w:rFonts w:ascii="Times New Roman" w:hAnsi="Times New Roman" w:cs="Times New Roman"/>
        </w:rPr>
        <w:t xml:space="preserve"> while its sign </w:t>
      </w:r>
      <w:r w:rsidR="00EA7812">
        <w:rPr>
          <w:rFonts w:ascii="Times New Roman" w:hAnsi="Times New Roman" w:cs="Times New Roman"/>
        </w:rPr>
        <w:t xml:space="preserve">(+ or -) </w:t>
      </w:r>
      <w:r w:rsidR="00DA5E6A" w:rsidRPr="00DA5E6A">
        <w:rPr>
          <w:rFonts w:ascii="Times New Roman" w:hAnsi="Times New Roman" w:cs="Times New Roman"/>
        </w:rPr>
        <w:t xml:space="preserve">indicates </w:t>
      </w:r>
      <w:r w:rsidR="00EA7812">
        <w:rPr>
          <w:rFonts w:ascii="Times New Roman" w:hAnsi="Times New Roman" w:cs="Times New Roman"/>
        </w:rPr>
        <w:t xml:space="preserve">an </w:t>
      </w:r>
      <w:r w:rsidR="00DA5E6A" w:rsidRPr="00DA5E6A">
        <w:rPr>
          <w:rFonts w:ascii="Times New Roman" w:hAnsi="Times New Roman" w:cs="Times New Roman"/>
        </w:rPr>
        <w:t>increase</w:t>
      </w:r>
      <w:r w:rsidR="00EA7812">
        <w:rPr>
          <w:rFonts w:ascii="Times New Roman" w:hAnsi="Times New Roman" w:cs="Times New Roman"/>
        </w:rPr>
        <w:t xml:space="preserve"> or </w:t>
      </w:r>
      <w:r w:rsidR="00DA5E6A" w:rsidRPr="00DA5E6A">
        <w:rPr>
          <w:rFonts w:ascii="Times New Roman" w:hAnsi="Times New Roman" w:cs="Times New Roman"/>
        </w:rPr>
        <w:t>decrease between regimes (</w:t>
      </w:r>
      <w:r w:rsidR="00DA5E6A" w:rsidRPr="00DA5E6A">
        <w:rPr>
          <w:rFonts w:ascii="Times New Roman" w:hAnsi="Times New Roman" w:cs="Times New Roman"/>
          <w:highlight w:val="yellow"/>
        </w:rPr>
        <w:t>Rodionov 2004</w:t>
      </w:r>
      <w:r w:rsidR="00DA5E6A" w:rsidRPr="00DA5E6A">
        <w:rPr>
          <w:rFonts w:ascii="Times New Roman" w:hAnsi="Times New Roman" w:cs="Times New Roman"/>
        </w:rPr>
        <w:t>).</w:t>
      </w:r>
    </w:p>
    <w:p w14:paraId="515EECB6" w14:textId="77777777" w:rsidR="006F6FD5" w:rsidRDefault="006F6FD5" w:rsidP="00DA5E6A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1ABF356" w14:textId="77D7E892" w:rsidR="002A6E04" w:rsidRDefault="006F6FD5" w:rsidP="006F6FD5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F6FD5">
        <w:rPr>
          <w:rFonts w:ascii="Times New Roman" w:hAnsi="Times New Roman" w:cs="Times New Roman"/>
        </w:rPr>
        <w:t>Trends in stock abundance</w:t>
      </w:r>
      <w:r w:rsidR="00F1593F">
        <w:rPr>
          <w:rFonts w:ascii="Times New Roman" w:hAnsi="Times New Roman" w:cs="Times New Roman"/>
        </w:rPr>
        <w:t>s are usually detected by analys</w:t>
      </w:r>
      <w:r w:rsidRPr="006F6FD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g catch or landings per unit of effort </w:t>
      </w:r>
      <w:r w:rsidRPr="006F6FD5">
        <w:rPr>
          <w:rFonts w:ascii="Times New Roman" w:hAnsi="Times New Roman" w:cs="Times New Roman"/>
        </w:rPr>
        <w:t>rather than pure catch or landings data (</w:t>
      </w:r>
      <w:r w:rsidRPr="002C750F">
        <w:rPr>
          <w:rFonts w:ascii="Times New Roman" w:hAnsi="Times New Roman" w:cs="Times New Roman"/>
          <w:highlight w:val="yellow"/>
        </w:rPr>
        <w:t>Watson and Pauly 2001</w:t>
      </w:r>
      <w:r>
        <w:rPr>
          <w:rFonts w:ascii="Times New Roman" w:hAnsi="Times New Roman" w:cs="Times New Roman"/>
        </w:rPr>
        <w:t xml:space="preserve">). However, it has been </w:t>
      </w:r>
      <w:r w:rsidRPr="006F6FD5">
        <w:rPr>
          <w:rFonts w:ascii="Times New Roman" w:hAnsi="Times New Roman" w:cs="Times New Roman"/>
        </w:rPr>
        <w:t>argued that trends in catch data are consistent with biomass trends (</w:t>
      </w:r>
      <w:r w:rsidRPr="002C750F">
        <w:rPr>
          <w:rFonts w:ascii="Times New Roman" w:hAnsi="Times New Roman" w:cs="Times New Roman"/>
          <w:highlight w:val="yellow"/>
        </w:rPr>
        <w:t>Froese et al. 2012</w:t>
      </w:r>
      <w:r>
        <w:rPr>
          <w:rFonts w:ascii="Times New Roman" w:hAnsi="Times New Roman" w:cs="Times New Roman"/>
        </w:rPr>
        <w:t xml:space="preserve">). </w:t>
      </w:r>
      <w:del w:id="36" w:author="Javier Atalah" w:date="2022-10-02T06:16:00Z">
        <w:r w:rsidDel="00202042">
          <w:rPr>
            <w:rFonts w:ascii="Times New Roman" w:hAnsi="Times New Roman" w:cs="Times New Roman"/>
          </w:rPr>
          <w:delText xml:space="preserve">The </w:delText>
        </w:r>
        <w:r w:rsidRPr="006F6FD5" w:rsidDel="00202042">
          <w:rPr>
            <w:rFonts w:ascii="Times New Roman" w:hAnsi="Times New Roman" w:cs="Times New Roman"/>
          </w:rPr>
          <w:delText>use of</w:delText>
        </w:r>
      </w:del>
      <w:ins w:id="37" w:author="Javier Atalah" w:date="2022-10-02T06:16:00Z">
        <w:r w:rsidR="00202042">
          <w:rPr>
            <w:rFonts w:ascii="Times New Roman" w:hAnsi="Times New Roman" w:cs="Times New Roman"/>
          </w:rPr>
          <w:t>Using</w:t>
        </w:r>
      </w:ins>
      <w:r w:rsidRPr="006F6FD5">
        <w:rPr>
          <w:rFonts w:ascii="Times New Roman" w:hAnsi="Times New Roman" w:cs="Times New Roman"/>
        </w:rPr>
        <w:t xml:space="preserve"> landings data from all the Mediterranean countri</w:t>
      </w:r>
      <w:r>
        <w:rPr>
          <w:rFonts w:ascii="Times New Roman" w:hAnsi="Times New Roman" w:cs="Times New Roman"/>
        </w:rPr>
        <w:t xml:space="preserve">es guarantees that the patterns </w:t>
      </w:r>
      <w:r w:rsidR="00474035">
        <w:rPr>
          <w:rFonts w:ascii="Times New Roman" w:hAnsi="Times New Roman" w:cs="Times New Roman"/>
        </w:rPr>
        <w:t>detected are not an arte</w:t>
      </w:r>
      <w:r w:rsidRPr="006F6FD5">
        <w:rPr>
          <w:rFonts w:ascii="Times New Roman" w:hAnsi="Times New Roman" w:cs="Times New Roman"/>
        </w:rPr>
        <w:t>fact produced by the sampling</w:t>
      </w:r>
      <w:r>
        <w:rPr>
          <w:rFonts w:ascii="Times New Roman" w:hAnsi="Times New Roman" w:cs="Times New Roman"/>
        </w:rPr>
        <w:t xml:space="preserve"> scheme or </w:t>
      </w:r>
      <w:ins w:id="38" w:author="Javier Atalah" w:date="2022-10-02T06:07:00Z">
        <w:r w:rsidR="00FE3059">
          <w:rPr>
            <w:rFonts w:ascii="Times New Roman" w:hAnsi="Times New Roman" w:cs="Times New Roman"/>
          </w:rPr>
          <w:t xml:space="preserve">records </w:t>
        </w:r>
      </w:ins>
      <w:r>
        <w:rPr>
          <w:rFonts w:ascii="Times New Roman" w:hAnsi="Times New Roman" w:cs="Times New Roman"/>
        </w:rPr>
        <w:t xml:space="preserve">changes </w:t>
      </w:r>
      <w:del w:id="39" w:author="Javier Atalah" w:date="2022-10-02T06:07:00Z">
        <w:r w:rsidDel="00FE3059">
          <w:rPr>
            <w:rFonts w:ascii="Times New Roman" w:hAnsi="Times New Roman" w:cs="Times New Roman"/>
          </w:rPr>
          <w:delText xml:space="preserve">in recording </w:delText>
        </w:r>
        <w:r w:rsidRPr="006F6FD5" w:rsidDel="00FE3059">
          <w:rPr>
            <w:rFonts w:ascii="Times New Roman" w:hAnsi="Times New Roman" w:cs="Times New Roman"/>
          </w:rPr>
          <w:delText xml:space="preserve">of </w:delText>
        </w:r>
      </w:del>
      <w:ins w:id="40" w:author="Javier Atalah" w:date="2022-10-02T06:07:00Z">
        <w:r w:rsidR="00FE3059">
          <w:rPr>
            <w:rFonts w:ascii="Times New Roman" w:hAnsi="Times New Roman" w:cs="Times New Roman"/>
          </w:rPr>
          <w:t xml:space="preserve">for </w:t>
        </w:r>
      </w:ins>
      <w:r w:rsidRPr="006F6FD5">
        <w:rPr>
          <w:rFonts w:ascii="Times New Roman" w:hAnsi="Times New Roman" w:cs="Times New Roman"/>
        </w:rPr>
        <w:t xml:space="preserve">a specific country. Regarding fishing effort, </w:t>
      </w:r>
      <w:r w:rsidR="00474035">
        <w:rPr>
          <w:rFonts w:ascii="Times New Roman" w:hAnsi="Times New Roman" w:cs="Times New Roman"/>
        </w:rPr>
        <w:t>the present</w:t>
      </w:r>
      <w:r w:rsidRPr="006F6FD5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nalysis </w:t>
      </w:r>
      <w:del w:id="41" w:author="Javier Atalah" w:date="2022-10-02T06:16:00Z">
        <w:r w:rsidDel="00202042">
          <w:rPr>
            <w:rFonts w:ascii="Times New Roman" w:hAnsi="Times New Roman" w:cs="Times New Roman"/>
          </w:rPr>
          <w:delText>includes the assumption</w:delText>
        </w:r>
      </w:del>
      <w:ins w:id="42" w:author="Javier Atalah" w:date="2022-10-02T06:16:00Z">
        <w:r w:rsidR="00202042">
          <w:rPr>
            <w:rFonts w:ascii="Times New Roman" w:hAnsi="Times New Roman" w:cs="Times New Roman"/>
          </w:rPr>
          <w:t>assumes</w:t>
        </w:r>
      </w:ins>
      <w:r>
        <w:rPr>
          <w:rFonts w:ascii="Times New Roman" w:hAnsi="Times New Roman" w:cs="Times New Roman"/>
        </w:rPr>
        <w:t xml:space="preserve"> </w:t>
      </w:r>
      <w:r w:rsidRPr="006F6FD5">
        <w:rPr>
          <w:rFonts w:ascii="Times New Roman" w:hAnsi="Times New Roman" w:cs="Times New Roman"/>
        </w:rPr>
        <w:t>that there have not been significant inter</w:t>
      </w:r>
      <w:r w:rsidR="00474035">
        <w:rPr>
          <w:rFonts w:ascii="Times New Roman" w:hAnsi="Times New Roman" w:cs="Times New Roman"/>
        </w:rPr>
        <w:t>-</w:t>
      </w:r>
      <w:r w:rsidRPr="006F6FD5">
        <w:rPr>
          <w:rFonts w:ascii="Times New Roman" w:hAnsi="Times New Roman" w:cs="Times New Roman"/>
        </w:rPr>
        <w:t xml:space="preserve">annual changes </w:t>
      </w:r>
      <w:r>
        <w:rPr>
          <w:rFonts w:ascii="Times New Roman" w:hAnsi="Times New Roman" w:cs="Times New Roman"/>
        </w:rPr>
        <w:t xml:space="preserve">in species targeting within the </w:t>
      </w:r>
      <w:r w:rsidRPr="006F6FD5">
        <w:rPr>
          <w:rFonts w:ascii="Times New Roman" w:hAnsi="Times New Roman" w:cs="Times New Roman"/>
        </w:rPr>
        <w:t>respective fleets.</w:t>
      </w:r>
      <w:r w:rsidR="002C750F">
        <w:rPr>
          <w:rFonts w:ascii="Times New Roman" w:hAnsi="Times New Roman" w:cs="Times New Roman"/>
        </w:rPr>
        <w:t xml:space="preserve"> </w:t>
      </w:r>
    </w:p>
    <w:p w14:paraId="7CA2EF53" w14:textId="77777777" w:rsidR="00F94C50" w:rsidRPr="006B704A" w:rsidRDefault="00F94C50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</w:p>
    <w:p w14:paraId="11C42F21" w14:textId="77777777" w:rsidR="00880A12" w:rsidRPr="006B704A" w:rsidRDefault="00880A12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6B704A">
        <w:rPr>
          <w:rFonts w:ascii="Times New Roman" w:hAnsi="Times New Roman" w:cs="Times New Roman"/>
          <w:b/>
        </w:rPr>
        <w:t>Results</w:t>
      </w:r>
    </w:p>
    <w:p w14:paraId="2E50AEBA" w14:textId="77777777" w:rsidR="00C01479" w:rsidRDefault="00C01479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i/>
        </w:rPr>
      </w:pPr>
    </w:p>
    <w:p w14:paraId="684BCFB6" w14:textId="7F7B3FDE" w:rsidR="00C01479" w:rsidRPr="00C01479" w:rsidRDefault="00941BF5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Fisheries landings of </w:t>
      </w:r>
      <w:r w:rsidR="00D35C0A">
        <w:rPr>
          <w:rFonts w:ascii="Times New Roman" w:hAnsi="Times New Roman" w:cs="Times New Roman"/>
        </w:rPr>
        <w:t>seabream</w:t>
      </w:r>
      <w:r>
        <w:rPr>
          <w:rFonts w:ascii="Times New Roman" w:hAnsi="Times New Roman" w:cs="Times New Roman"/>
        </w:rPr>
        <w:t xml:space="preserve"> in the Mediterranean </w:t>
      </w:r>
      <w:r w:rsidR="00DF1B34">
        <w:rPr>
          <w:rFonts w:ascii="Times New Roman" w:hAnsi="Times New Roman" w:cs="Times New Roman"/>
        </w:rPr>
        <w:t>increased from</w:t>
      </w:r>
      <w:r w:rsidR="00BB5FF5">
        <w:rPr>
          <w:rFonts w:ascii="Times New Roman" w:hAnsi="Times New Roman" w:cs="Times New Roman"/>
        </w:rPr>
        <w:t xml:space="preserve"> 19</w:t>
      </w:r>
      <w:r w:rsidR="00D46F89">
        <w:rPr>
          <w:rFonts w:ascii="Times New Roman" w:hAnsi="Times New Roman" w:cs="Times New Roman"/>
        </w:rPr>
        <w:t>5</w:t>
      </w:r>
      <w:r w:rsidR="00BB5FF5">
        <w:rPr>
          <w:rFonts w:ascii="Times New Roman" w:hAnsi="Times New Roman" w:cs="Times New Roman"/>
        </w:rPr>
        <w:t>0-2013</w:t>
      </w:r>
      <w:r w:rsidR="00DF1B3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35C0A">
        <w:rPr>
          <w:rFonts w:ascii="Times New Roman" w:hAnsi="Times New Roman" w:cs="Times New Roman"/>
        </w:rPr>
        <w:t>Seabass</w:t>
      </w:r>
      <w:r>
        <w:rPr>
          <w:rFonts w:ascii="Times New Roman" w:hAnsi="Times New Roman" w:cs="Times New Roman"/>
        </w:rPr>
        <w:t xml:space="preserve"> </w:t>
      </w:r>
      <w:r w:rsidR="005F2E72">
        <w:rPr>
          <w:rFonts w:ascii="Times New Roman" w:hAnsi="Times New Roman" w:cs="Times New Roman"/>
        </w:rPr>
        <w:t>landings</w:t>
      </w:r>
      <w:r w:rsidR="00DF1B34">
        <w:rPr>
          <w:rFonts w:ascii="Times New Roman" w:hAnsi="Times New Roman" w:cs="Times New Roman"/>
        </w:rPr>
        <w:t xml:space="preserve"> increased from 1950-2006</w:t>
      </w:r>
      <w:del w:id="43" w:author="Javier Atalah" w:date="2022-10-02T06:17:00Z">
        <w:r w:rsidR="00DF1B34" w:rsidDel="009A7F09">
          <w:rPr>
            <w:rFonts w:ascii="Times New Roman" w:hAnsi="Times New Roman" w:cs="Times New Roman"/>
          </w:rPr>
          <w:delText>,</w:delText>
        </w:r>
      </w:del>
      <w:r w:rsidR="00DF1B34">
        <w:rPr>
          <w:rFonts w:ascii="Times New Roman" w:hAnsi="Times New Roman" w:cs="Times New Roman"/>
        </w:rPr>
        <w:t xml:space="preserve"> but</w:t>
      </w:r>
      <w:r>
        <w:rPr>
          <w:rFonts w:ascii="Times New Roman" w:hAnsi="Times New Roman" w:cs="Times New Roman"/>
        </w:rPr>
        <w:t xml:space="preserve"> </w:t>
      </w:r>
      <w:r w:rsidR="007F6FC9">
        <w:rPr>
          <w:rFonts w:ascii="Times New Roman" w:hAnsi="Times New Roman" w:cs="Times New Roman"/>
        </w:rPr>
        <w:t>declined</w:t>
      </w:r>
      <w:r>
        <w:rPr>
          <w:rFonts w:ascii="Times New Roman" w:hAnsi="Times New Roman" w:cs="Times New Roman"/>
        </w:rPr>
        <w:t xml:space="preserve"> </w:t>
      </w:r>
      <w:r w:rsidR="00DF1B34">
        <w:rPr>
          <w:rFonts w:ascii="Times New Roman" w:hAnsi="Times New Roman" w:cs="Times New Roman"/>
        </w:rPr>
        <w:t>ther</w:t>
      </w:r>
      <w:r w:rsidR="001B3A1D">
        <w:rPr>
          <w:rFonts w:ascii="Times New Roman" w:hAnsi="Times New Roman" w:cs="Times New Roman"/>
        </w:rPr>
        <w:t>e</w:t>
      </w:r>
      <w:r w:rsidR="00DF1B34">
        <w:rPr>
          <w:rFonts w:ascii="Times New Roman" w:hAnsi="Times New Roman" w:cs="Times New Roman"/>
        </w:rPr>
        <w:t>after</w:t>
      </w:r>
      <w:r>
        <w:rPr>
          <w:rFonts w:ascii="Times New Roman" w:hAnsi="Times New Roman" w:cs="Times New Roman"/>
        </w:rPr>
        <w:t xml:space="preserve"> (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941BF5">
        <w:rPr>
          <w:rFonts w:ascii="Times New Roman" w:hAnsi="Times New Roman" w:cs="Times New Roman"/>
          <w:highlight w:val="yellow"/>
        </w:rPr>
        <w:t>ig</w:t>
      </w:r>
      <w:r w:rsidRPr="00941BF5">
        <w:rPr>
          <w:rFonts w:ascii="Times New Roman" w:hAnsi="Times New Roman" w:cs="Times New Roman"/>
          <w:highlight w:val="yellow"/>
        </w:rPr>
        <w:t xml:space="preserve">. </w:t>
      </w:r>
      <w:r w:rsidRPr="007F6FC9">
        <w:rPr>
          <w:rFonts w:ascii="Times New Roman" w:hAnsi="Times New Roman" w:cs="Times New Roman"/>
          <w:highlight w:val="yellow"/>
        </w:rPr>
        <w:t>1</w:t>
      </w:r>
      <w:r w:rsidR="007F6FC9" w:rsidRPr="007F6FC9">
        <w:rPr>
          <w:rFonts w:ascii="Times New Roman" w:hAnsi="Times New Roman" w:cs="Times New Roman"/>
          <w:highlight w:val="yellow"/>
        </w:rPr>
        <w:t>a</w:t>
      </w:r>
      <w:r w:rsidR="00BC2553">
        <w:rPr>
          <w:rFonts w:ascii="Times New Roman" w:hAnsi="Times New Roman" w:cs="Times New Roman"/>
          <w:highlight w:val="yellow"/>
        </w:rPr>
        <w:t xml:space="preserve">, </w:t>
      </w:r>
      <w:r w:rsidR="007F6FC9" w:rsidRPr="007F6FC9">
        <w:rPr>
          <w:rFonts w:ascii="Times New Roman" w:hAnsi="Times New Roman" w:cs="Times New Roman"/>
          <w:highlight w:val="yellow"/>
        </w:rPr>
        <w:t>b</w:t>
      </w:r>
      <w:r>
        <w:rPr>
          <w:rFonts w:ascii="Times New Roman" w:hAnsi="Times New Roman" w:cs="Times New Roman"/>
        </w:rPr>
        <w:t>).</w:t>
      </w:r>
      <w:r w:rsidR="007F6FC9">
        <w:rPr>
          <w:rFonts w:ascii="Times New Roman" w:hAnsi="Times New Roman" w:cs="Times New Roman"/>
        </w:rPr>
        <w:t xml:space="preserve"> </w:t>
      </w:r>
      <w:r w:rsidR="00DF1B34">
        <w:rPr>
          <w:rFonts w:ascii="Times New Roman" w:hAnsi="Times New Roman" w:cs="Times New Roman"/>
        </w:rPr>
        <w:t>A</w:t>
      </w:r>
      <w:r w:rsidR="007F6FC9">
        <w:rPr>
          <w:rFonts w:ascii="Times New Roman" w:hAnsi="Times New Roman" w:cs="Times New Roman"/>
        </w:rPr>
        <w:t xml:space="preserve">quaculture production of both species </w:t>
      </w:r>
      <w:del w:id="44" w:author="Javier Atalah" w:date="2022-10-02T06:17:00Z">
        <w:r w:rsidR="004D71AD" w:rsidDel="009A7F09">
          <w:rPr>
            <w:rFonts w:ascii="Times New Roman" w:hAnsi="Times New Roman" w:cs="Times New Roman"/>
          </w:rPr>
          <w:delText>grew</w:delText>
        </w:r>
        <w:r w:rsidR="00DF1B34" w:rsidDel="009A7F09">
          <w:rPr>
            <w:rFonts w:ascii="Times New Roman" w:hAnsi="Times New Roman" w:cs="Times New Roman"/>
          </w:rPr>
          <w:delText xml:space="preserve"> constantly</w:delText>
        </w:r>
      </w:del>
      <w:ins w:id="45" w:author="Javier Atalah" w:date="2022-10-02T06:17:00Z">
        <w:r w:rsidR="009A7F09">
          <w:rPr>
            <w:rFonts w:ascii="Times New Roman" w:hAnsi="Times New Roman" w:cs="Times New Roman"/>
          </w:rPr>
          <w:t>constantly grew</w:t>
        </w:r>
      </w:ins>
      <w:r w:rsidR="00DF1B34">
        <w:rPr>
          <w:rFonts w:ascii="Times New Roman" w:hAnsi="Times New Roman" w:cs="Times New Roman"/>
        </w:rPr>
        <w:t xml:space="preserve"> from</w:t>
      </w:r>
      <w:r w:rsidR="009842DE">
        <w:rPr>
          <w:rFonts w:ascii="Times New Roman" w:hAnsi="Times New Roman" w:cs="Times New Roman"/>
        </w:rPr>
        <w:t xml:space="preserve"> the </w:t>
      </w:r>
      <w:r w:rsidR="00DF1B34">
        <w:rPr>
          <w:rFonts w:ascii="Times New Roman" w:hAnsi="Times New Roman" w:cs="Times New Roman"/>
        </w:rPr>
        <w:t>19</w:t>
      </w:r>
      <w:r w:rsidR="009842DE">
        <w:rPr>
          <w:rFonts w:ascii="Times New Roman" w:hAnsi="Times New Roman" w:cs="Times New Roman"/>
        </w:rPr>
        <w:t>90s</w:t>
      </w:r>
      <w:r w:rsidR="007F6FC9">
        <w:rPr>
          <w:rFonts w:ascii="Times New Roman" w:hAnsi="Times New Roman" w:cs="Times New Roman"/>
        </w:rPr>
        <w:t xml:space="preserve"> (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7F6FC9">
        <w:rPr>
          <w:rFonts w:ascii="Times New Roman" w:hAnsi="Times New Roman" w:cs="Times New Roman"/>
          <w:highlight w:val="yellow"/>
        </w:rPr>
        <w:t>ig</w:t>
      </w:r>
      <w:r w:rsidR="007F6FC9" w:rsidRPr="007F6FC9">
        <w:rPr>
          <w:rFonts w:ascii="Times New Roman" w:hAnsi="Times New Roman" w:cs="Times New Roman"/>
          <w:highlight w:val="yellow"/>
        </w:rPr>
        <w:t>. 1a</w:t>
      </w:r>
      <w:r w:rsidR="00BC2553">
        <w:rPr>
          <w:rFonts w:ascii="Times New Roman" w:hAnsi="Times New Roman" w:cs="Times New Roman"/>
          <w:highlight w:val="yellow"/>
        </w:rPr>
        <w:t xml:space="preserve">, </w:t>
      </w:r>
      <w:r w:rsidR="007F6FC9" w:rsidRPr="007F6FC9">
        <w:rPr>
          <w:rFonts w:ascii="Times New Roman" w:hAnsi="Times New Roman" w:cs="Times New Roman"/>
          <w:highlight w:val="yellow"/>
        </w:rPr>
        <w:t>b</w:t>
      </w:r>
      <w:r w:rsidR="007F6FC9">
        <w:rPr>
          <w:rFonts w:ascii="Times New Roman" w:hAnsi="Times New Roman" w:cs="Times New Roman"/>
        </w:rPr>
        <w:t>)</w:t>
      </w:r>
      <w:r w:rsidR="006E5BE5">
        <w:rPr>
          <w:rFonts w:ascii="Times New Roman" w:hAnsi="Times New Roman" w:cs="Times New Roman"/>
        </w:rPr>
        <w:t xml:space="preserve">. </w:t>
      </w:r>
      <w:r w:rsidR="00EC628E">
        <w:rPr>
          <w:rFonts w:ascii="Times New Roman" w:hAnsi="Times New Roman" w:cs="Times New Roman"/>
        </w:rPr>
        <w:t xml:space="preserve">Estimated </w:t>
      </w:r>
      <w:r w:rsidR="00D35C0A">
        <w:rPr>
          <w:rFonts w:ascii="Times New Roman" w:hAnsi="Times New Roman" w:cs="Times New Roman"/>
        </w:rPr>
        <w:t>seabass</w:t>
      </w:r>
      <w:r w:rsidR="006E5BE5">
        <w:rPr>
          <w:rFonts w:ascii="Times New Roman" w:hAnsi="Times New Roman" w:cs="Times New Roman"/>
        </w:rPr>
        <w:t xml:space="preserve"> </w:t>
      </w:r>
      <w:r w:rsidR="009F5ABF">
        <w:rPr>
          <w:rFonts w:ascii="Times New Roman" w:hAnsi="Times New Roman" w:cs="Times New Roman"/>
        </w:rPr>
        <w:t>escapees</w:t>
      </w:r>
      <w:r w:rsidR="006E5BE5">
        <w:rPr>
          <w:rFonts w:ascii="Times New Roman" w:hAnsi="Times New Roman" w:cs="Times New Roman"/>
        </w:rPr>
        <w:t xml:space="preserve"> </w:t>
      </w:r>
      <w:r w:rsidR="00EC628E">
        <w:rPr>
          <w:rFonts w:ascii="Times New Roman" w:hAnsi="Times New Roman" w:cs="Times New Roman"/>
        </w:rPr>
        <w:t>(</w:t>
      </w:r>
      <w:r w:rsidR="00783950">
        <w:rPr>
          <w:rFonts w:ascii="Times New Roman" w:hAnsi="Times New Roman" w:cs="Times New Roman"/>
        </w:rPr>
        <w:t>669</w:t>
      </w:r>
      <w:r w:rsidR="00783950" w:rsidRPr="00783950">
        <w:rPr>
          <w:rFonts w:ascii="Times New Roman" w:hAnsi="Times New Roman" w:cs="Times New Roman"/>
        </w:rPr>
        <w:t xml:space="preserve"> t</w:t>
      </w:r>
      <w:r w:rsidR="00EC628E">
        <w:rPr>
          <w:rFonts w:ascii="Times New Roman" w:hAnsi="Times New Roman" w:cs="Times New Roman"/>
        </w:rPr>
        <w:t xml:space="preserve">) </w:t>
      </w:r>
      <w:r w:rsidR="006E5BE5">
        <w:rPr>
          <w:rFonts w:ascii="Times New Roman" w:hAnsi="Times New Roman" w:cs="Times New Roman"/>
        </w:rPr>
        <w:t>surpassed</w:t>
      </w:r>
      <w:r w:rsidR="009F5ABF">
        <w:rPr>
          <w:rFonts w:ascii="Times New Roman" w:hAnsi="Times New Roman" w:cs="Times New Roman"/>
        </w:rPr>
        <w:t xml:space="preserve"> </w:t>
      </w:r>
      <w:del w:id="46" w:author="Javier Atalah" w:date="2022-10-02T09:11:00Z">
        <w:r w:rsidR="009F5ABF" w:rsidDel="009F09F2">
          <w:rPr>
            <w:rFonts w:ascii="Times New Roman" w:hAnsi="Times New Roman" w:cs="Times New Roman"/>
          </w:rPr>
          <w:delText>those</w:delText>
        </w:r>
        <w:r w:rsidR="00C82E41" w:rsidDel="009F09F2">
          <w:rPr>
            <w:rFonts w:ascii="Times New Roman" w:hAnsi="Times New Roman" w:cs="Times New Roman"/>
          </w:rPr>
          <w:delText xml:space="preserve"> amounts</w:delText>
        </w:r>
        <w:r w:rsidR="009F5ABF" w:rsidDel="009F09F2">
          <w:rPr>
            <w:rFonts w:ascii="Times New Roman" w:hAnsi="Times New Roman" w:cs="Times New Roman"/>
          </w:rPr>
          <w:delText xml:space="preserve"> landed by commercial </w:delText>
        </w:r>
      </w:del>
      <w:r w:rsidR="009F5ABF">
        <w:rPr>
          <w:rFonts w:ascii="Times New Roman" w:hAnsi="Times New Roman" w:cs="Times New Roman"/>
        </w:rPr>
        <w:t>fisheries</w:t>
      </w:r>
      <w:r w:rsidR="00EC628E">
        <w:rPr>
          <w:rFonts w:ascii="Times New Roman" w:hAnsi="Times New Roman" w:cs="Times New Roman"/>
        </w:rPr>
        <w:t xml:space="preserve"> </w:t>
      </w:r>
      <w:ins w:id="47" w:author="Javier Atalah" w:date="2022-10-02T09:11:00Z">
        <w:r w:rsidR="005A719B">
          <w:rPr>
            <w:rFonts w:ascii="Times New Roman" w:hAnsi="Times New Roman" w:cs="Times New Roman"/>
          </w:rPr>
          <w:t xml:space="preserve">landings </w:t>
        </w:r>
      </w:ins>
      <w:r w:rsidR="00EC628E">
        <w:rPr>
          <w:rFonts w:ascii="Times New Roman" w:hAnsi="Times New Roman" w:cs="Times New Roman"/>
        </w:rPr>
        <w:t>(</w:t>
      </w:r>
      <w:r w:rsidR="00783950" w:rsidRPr="00783950">
        <w:rPr>
          <w:rFonts w:ascii="Times New Roman" w:hAnsi="Times New Roman" w:cs="Times New Roman"/>
        </w:rPr>
        <w:t>612</w:t>
      </w:r>
      <w:r w:rsidR="00EC628E" w:rsidRPr="00783950">
        <w:rPr>
          <w:rFonts w:ascii="Times New Roman" w:hAnsi="Times New Roman" w:cs="Times New Roman"/>
        </w:rPr>
        <w:t xml:space="preserve"> t</w:t>
      </w:r>
      <w:r w:rsidR="00EC628E">
        <w:rPr>
          <w:rFonts w:ascii="Times New Roman" w:hAnsi="Times New Roman" w:cs="Times New Roman"/>
        </w:rPr>
        <w:t>)</w:t>
      </w:r>
      <w:r w:rsidR="009842DE">
        <w:rPr>
          <w:rFonts w:ascii="Times New Roman" w:hAnsi="Times New Roman" w:cs="Times New Roman"/>
        </w:rPr>
        <w:t xml:space="preserve"> for </w:t>
      </w:r>
      <w:ins w:id="48" w:author="Javier Atalah" w:date="2022-10-02T06:17:00Z">
        <w:r w:rsidR="009A7F09">
          <w:rPr>
            <w:rFonts w:ascii="Times New Roman" w:hAnsi="Times New Roman" w:cs="Times New Roman"/>
          </w:rPr>
          <w:t xml:space="preserve">the </w:t>
        </w:r>
      </w:ins>
      <w:r w:rsidR="009842DE">
        <w:rPr>
          <w:rFonts w:ascii="Times New Roman" w:hAnsi="Times New Roman" w:cs="Times New Roman"/>
        </w:rPr>
        <w:t xml:space="preserve">first time in 1994 </w:t>
      </w:r>
      <w:r w:rsidR="00CE58EE">
        <w:rPr>
          <w:rFonts w:ascii="Times New Roman" w:hAnsi="Times New Roman" w:cs="Times New Roman"/>
        </w:rPr>
        <w:t>(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CE58EE">
        <w:rPr>
          <w:rFonts w:ascii="Times New Roman" w:hAnsi="Times New Roman" w:cs="Times New Roman"/>
          <w:highlight w:val="yellow"/>
        </w:rPr>
        <w:t>ig</w:t>
      </w:r>
      <w:r w:rsidR="00CE58EE" w:rsidRPr="00CE58EE">
        <w:rPr>
          <w:rFonts w:ascii="Times New Roman" w:hAnsi="Times New Roman" w:cs="Times New Roman"/>
          <w:highlight w:val="yellow"/>
        </w:rPr>
        <w:t>. 1c</w:t>
      </w:r>
      <w:r w:rsidR="00CE58EE">
        <w:rPr>
          <w:rFonts w:ascii="Times New Roman" w:hAnsi="Times New Roman" w:cs="Times New Roman"/>
        </w:rPr>
        <w:t>)</w:t>
      </w:r>
      <w:r w:rsidR="009F5ABF">
        <w:rPr>
          <w:rFonts w:ascii="Times New Roman" w:hAnsi="Times New Roman" w:cs="Times New Roman"/>
        </w:rPr>
        <w:t xml:space="preserve">. These events were delayed for </w:t>
      </w:r>
      <w:r w:rsidR="00D35C0A">
        <w:rPr>
          <w:rFonts w:ascii="Times New Roman" w:hAnsi="Times New Roman" w:cs="Times New Roman"/>
        </w:rPr>
        <w:t>seabream</w:t>
      </w:r>
      <w:del w:id="49" w:author="Javier Atalah" w:date="2022-10-02T06:17:00Z">
        <w:r w:rsidR="009F5ABF" w:rsidDel="009A7F09">
          <w:rPr>
            <w:rFonts w:ascii="Times New Roman" w:hAnsi="Times New Roman" w:cs="Times New Roman"/>
          </w:rPr>
          <w:delText>,</w:delText>
        </w:r>
      </w:del>
      <w:r w:rsidR="009F5ABF">
        <w:rPr>
          <w:rFonts w:ascii="Times New Roman" w:hAnsi="Times New Roman" w:cs="Times New Roman"/>
        </w:rPr>
        <w:t xml:space="preserve"> </w:t>
      </w:r>
      <w:r w:rsidR="00C82E41">
        <w:rPr>
          <w:rFonts w:ascii="Times New Roman" w:hAnsi="Times New Roman" w:cs="Times New Roman"/>
        </w:rPr>
        <w:t>since values of</w:t>
      </w:r>
      <w:r w:rsidR="009F5ABF">
        <w:rPr>
          <w:rFonts w:ascii="Times New Roman" w:hAnsi="Times New Roman" w:cs="Times New Roman"/>
        </w:rPr>
        <w:t xml:space="preserve"> estimated escapees</w:t>
      </w:r>
      <w:r w:rsidR="00783950">
        <w:rPr>
          <w:rFonts w:ascii="Times New Roman" w:hAnsi="Times New Roman" w:cs="Times New Roman"/>
        </w:rPr>
        <w:t xml:space="preserve"> (3,527 t)</w:t>
      </w:r>
      <w:r w:rsidR="00CE58EE">
        <w:rPr>
          <w:rFonts w:ascii="Times New Roman" w:hAnsi="Times New Roman" w:cs="Times New Roman"/>
        </w:rPr>
        <w:t xml:space="preserve"> </w:t>
      </w:r>
      <w:r w:rsidR="00C37F8B">
        <w:rPr>
          <w:rFonts w:ascii="Times New Roman" w:hAnsi="Times New Roman" w:cs="Times New Roman"/>
        </w:rPr>
        <w:t>reached</w:t>
      </w:r>
      <w:r w:rsidR="00CE58EE">
        <w:rPr>
          <w:rFonts w:ascii="Times New Roman" w:hAnsi="Times New Roman" w:cs="Times New Roman"/>
        </w:rPr>
        <w:t xml:space="preserve"> Mediterranean fisheries landings</w:t>
      </w:r>
      <w:r w:rsidR="00783950">
        <w:rPr>
          <w:rFonts w:ascii="Times New Roman" w:hAnsi="Times New Roman" w:cs="Times New Roman"/>
        </w:rPr>
        <w:t xml:space="preserve"> (3,393 t)</w:t>
      </w:r>
      <w:r w:rsidR="00CE58EE">
        <w:rPr>
          <w:rFonts w:ascii="Times New Roman" w:hAnsi="Times New Roman" w:cs="Times New Roman"/>
        </w:rPr>
        <w:t xml:space="preserve"> in 2000 (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CE58EE">
        <w:rPr>
          <w:rFonts w:ascii="Times New Roman" w:hAnsi="Times New Roman" w:cs="Times New Roman"/>
          <w:highlight w:val="yellow"/>
        </w:rPr>
        <w:t>ig</w:t>
      </w:r>
      <w:r w:rsidR="00CE58EE" w:rsidRPr="00CE58EE">
        <w:rPr>
          <w:rFonts w:ascii="Times New Roman" w:hAnsi="Times New Roman" w:cs="Times New Roman"/>
          <w:highlight w:val="yellow"/>
        </w:rPr>
        <w:t>. 1d</w:t>
      </w:r>
      <w:r w:rsidR="00CE58EE">
        <w:rPr>
          <w:rFonts w:ascii="Times New Roman" w:hAnsi="Times New Roman" w:cs="Times New Roman"/>
        </w:rPr>
        <w:t>).</w:t>
      </w:r>
      <w:r w:rsidR="00C82E41">
        <w:rPr>
          <w:rFonts w:ascii="Times New Roman" w:hAnsi="Times New Roman" w:cs="Times New Roman"/>
        </w:rPr>
        <w:t xml:space="preserve"> I</w:t>
      </w:r>
      <w:r w:rsidR="00CE58EE">
        <w:rPr>
          <w:rFonts w:ascii="Times New Roman" w:hAnsi="Times New Roman" w:cs="Times New Roman"/>
        </w:rPr>
        <w:t xml:space="preserve">t </w:t>
      </w:r>
      <w:r w:rsidR="00C01BC3">
        <w:rPr>
          <w:rFonts w:ascii="Times New Roman" w:hAnsi="Times New Roman" w:cs="Times New Roman"/>
        </w:rPr>
        <w:t>can be</w:t>
      </w:r>
      <w:r w:rsidR="00CE58EE">
        <w:rPr>
          <w:rFonts w:ascii="Times New Roman" w:hAnsi="Times New Roman" w:cs="Times New Roman"/>
        </w:rPr>
        <w:t xml:space="preserve"> estimated</w:t>
      </w:r>
      <w:r w:rsidR="00C01479" w:rsidRPr="006B704A">
        <w:rPr>
          <w:rFonts w:ascii="Times New Roman" w:hAnsi="Times New Roman" w:cs="Times New Roman"/>
        </w:rPr>
        <w:t xml:space="preserve"> that around</w:t>
      </w:r>
      <w:r w:rsidR="00F9397C">
        <w:rPr>
          <w:rFonts w:ascii="Times New Roman" w:hAnsi="Times New Roman" w:cs="Times New Roman"/>
        </w:rPr>
        <w:t xml:space="preserve"> </w:t>
      </w:r>
      <w:r w:rsidR="00944199">
        <w:rPr>
          <w:rFonts w:ascii="Times New Roman" w:hAnsi="Times New Roman" w:cs="Times New Roman"/>
        </w:rPr>
        <w:t>70</w:t>
      </w:r>
      <w:r w:rsidR="00F9397C">
        <w:rPr>
          <w:rFonts w:ascii="Times New Roman" w:hAnsi="Times New Roman" w:cs="Times New Roman"/>
        </w:rPr>
        <w:t xml:space="preserve">,000 t of </w:t>
      </w:r>
      <w:r w:rsidR="00D35C0A">
        <w:rPr>
          <w:rFonts w:ascii="Times New Roman" w:hAnsi="Times New Roman" w:cs="Times New Roman"/>
        </w:rPr>
        <w:t>seabass</w:t>
      </w:r>
      <w:r w:rsidR="00C12B94">
        <w:rPr>
          <w:rFonts w:ascii="Times New Roman" w:hAnsi="Times New Roman" w:cs="Times New Roman"/>
        </w:rPr>
        <w:t xml:space="preserve"> and </w:t>
      </w:r>
      <w:r w:rsidR="00944199">
        <w:rPr>
          <w:rFonts w:ascii="Times New Roman" w:hAnsi="Times New Roman" w:cs="Times New Roman"/>
        </w:rPr>
        <w:t>83</w:t>
      </w:r>
      <w:r w:rsidR="00C12B94">
        <w:rPr>
          <w:rFonts w:ascii="Times New Roman" w:hAnsi="Times New Roman" w:cs="Times New Roman"/>
        </w:rPr>
        <w:t xml:space="preserve">,000 t of </w:t>
      </w:r>
      <w:r w:rsidR="00D35C0A">
        <w:rPr>
          <w:rFonts w:ascii="Times New Roman" w:hAnsi="Times New Roman" w:cs="Times New Roman"/>
        </w:rPr>
        <w:t>seabream</w:t>
      </w:r>
      <w:r w:rsidR="00C12B94">
        <w:rPr>
          <w:rFonts w:ascii="Times New Roman" w:hAnsi="Times New Roman" w:cs="Times New Roman"/>
        </w:rPr>
        <w:t xml:space="preserve"> had</w:t>
      </w:r>
      <w:r w:rsidR="00F9397C">
        <w:rPr>
          <w:rFonts w:ascii="Times New Roman" w:hAnsi="Times New Roman" w:cs="Times New Roman"/>
        </w:rPr>
        <w:t xml:space="preserve"> escaped since </w:t>
      </w:r>
      <w:r w:rsidR="00C82E41">
        <w:rPr>
          <w:rFonts w:ascii="Times New Roman" w:hAnsi="Times New Roman" w:cs="Times New Roman"/>
        </w:rPr>
        <w:t>19</w:t>
      </w:r>
      <w:r w:rsidR="009842DE">
        <w:rPr>
          <w:rFonts w:ascii="Times New Roman" w:hAnsi="Times New Roman" w:cs="Times New Roman"/>
        </w:rPr>
        <w:t>7</w:t>
      </w:r>
      <w:r w:rsidR="00C82E41">
        <w:rPr>
          <w:rFonts w:ascii="Times New Roman" w:hAnsi="Times New Roman" w:cs="Times New Roman"/>
        </w:rPr>
        <w:t>0</w:t>
      </w:r>
      <w:del w:id="50" w:author="Javier Atalah" w:date="2022-10-02T06:17:00Z">
        <w:r w:rsidR="00C82E41" w:rsidDel="009A7F09">
          <w:rPr>
            <w:rFonts w:ascii="Times New Roman" w:hAnsi="Times New Roman" w:cs="Times New Roman"/>
          </w:rPr>
          <w:delText>,</w:delText>
        </w:r>
      </w:del>
      <w:r w:rsidR="00C82E41">
        <w:rPr>
          <w:rFonts w:ascii="Times New Roman" w:hAnsi="Times New Roman" w:cs="Times New Roman"/>
        </w:rPr>
        <w:t xml:space="preserve"> when the culture</w:t>
      </w:r>
      <w:r w:rsidR="00F9397C">
        <w:rPr>
          <w:rFonts w:ascii="Times New Roman" w:hAnsi="Times New Roman" w:cs="Times New Roman"/>
        </w:rPr>
        <w:t xml:space="preserve"> of these species was </w:t>
      </w:r>
      <w:del w:id="51" w:author="Javier Atalah" w:date="2022-10-02T06:17:00Z">
        <w:r w:rsidR="00F9397C" w:rsidDel="009A7F09">
          <w:rPr>
            <w:rFonts w:ascii="Times New Roman" w:hAnsi="Times New Roman" w:cs="Times New Roman"/>
          </w:rPr>
          <w:delText xml:space="preserve">stablished </w:delText>
        </w:r>
      </w:del>
      <w:ins w:id="52" w:author="Javier Atalah" w:date="2022-10-02T06:17:00Z">
        <w:r w:rsidR="009A7F09">
          <w:rPr>
            <w:rFonts w:ascii="Times New Roman" w:hAnsi="Times New Roman" w:cs="Times New Roman"/>
          </w:rPr>
          <w:t>established</w:t>
        </w:r>
      </w:ins>
      <w:del w:id="53" w:author="Javier Atalah" w:date="2022-10-02T09:12:00Z">
        <w:r w:rsidR="00F9397C" w:rsidDel="00FE024F">
          <w:rPr>
            <w:rFonts w:ascii="Times New Roman" w:hAnsi="Times New Roman" w:cs="Times New Roman"/>
          </w:rPr>
          <w:delText>in the Mediterranean</w:delText>
        </w:r>
      </w:del>
      <w:r w:rsidR="00C01BC3">
        <w:rPr>
          <w:rFonts w:ascii="Times New Roman" w:hAnsi="Times New Roman" w:cs="Times New Roman"/>
        </w:rPr>
        <w:t>,</w:t>
      </w:r>
      <w:r w:rsidR="00C82E41" w:rsidRPr="00C82E41">
        <w:rPr>
          <w:rFonts w:ascii="Times New Roman" w:hAnsi="Times New Roman" w:cs="Times New Roman"/>
        </w:rPr>
        <w:t xml:space="preserve"> </w:t>
      </w:r>
      <w:r w:rsidR="00C82E41">
        <w:rPr>
          <w:rFonts w:ascii="Times New Roman" w:hAnsi="Times New Roman" w:cs="Times New Roman"/>
        </w:rPr>
        <w:t>until 2013</w:t>
      </w:r>
      <w:del w:id="54" w:author="Javier Atalah" w:date="2022-10-02T09:13:00Z">
        <w:r w:rsidR="00C82E41" w:rsidDel="00203F14">
          <w:rPr>
            <w:rFonts w:ascii="Times New Roman" w:hAnsi="Times New Roman" w:cs="Times New Roman"/>
          </w:rPr>
          <w:delText>, the last year of the dataset</w:delText>
        </w:r>
      </w:del>
      <w:r w:rsidR="00F9397C">
        <w:rPr>
          <w:rFonts w:ascii="Times New Roman" w:hAnsi="Times New Roman" w:cs="Times New Roman"/>
        </w:rPr>
        <w:t>. Of those amounts,</w:t>
      </w:r>
      <w:r w:rsidR="00C01479" w:rsidRPr="006B704A">
        <w:rPr>
          <w:rFonts w:ascii="Times New Roman" w:hAnsi="Times New Roman" w:cs="Times New Roman"/>
        </w:rPr>
        <w:t xml:space="preserve"> </w:t>
      </w:r>
      <w:r w:rsidR="00C01479">
        <w:rPr>
          <w:rFonts w:ascii="Times New Roman" w:hAnsi="Times New Roman" w:cs="Times New Roman"/>
        </w:rPr>
        <w:t>6</w:t>
      </w:r>
      <w:r w:rsidR="00C01479" w:rsidRPr="006B704A">
        <w:rPr>
          <w:rFonts w:ascii="Times New Roman" w:hAnsi="Times New Roman" w:cs="Times New Roman"/>
        </w:rPr>
        <w:t>,</w:t>
      </w:r>
      <w:r w:rsidR="00944199">
        <w:rPr>
          <w:rFonts w:ascii="Times New Roman" w:hAnsi="Times New Roman" w:cs="Times New Roman"/>
        </w:rPr>
        <w:t>697</w:t>
      </w:r>
      <w:r w:rsidR="00C01479" w:rsidRPr="006B704A">
        <w:rPr>
          <w:rFonts w:ascii="Times New Roman" w:hAnsi="Times New Roman" w:cs="Times New Roman"/>
        </w:rPr>
        <w:t xml:space="preserve"> tonnes of </w:t>
      </w:r>
      <w:r w:rsidR="00D35C0A">
        <w:rPr>
          <w:rFonts w:ascii="Times New Roman" w:hAnsi="Times New Roman" w:cs="Times New Roman"/>
        </w:rPr>
        <w:t>seabass</w:t>
      </w:r>
      <w:r w:rsidR="00C01479" w:rsidRPr="006B704A">
        <w:rPr>
          <w:rFonts w:ascii="Times New Roman" w:hAnsi="Times New Roman" w:cs="Times New Roman"/>
        </w:rPr>
        <w:t xml:space="preserve"> and </w:t>
      </w:r>
      <w:r w:rsidR="00C01479">
        <w:rPr>
          <w:rFonts w:ascii="Times New Roman" w:hAnsi="Times New Roman" w:cs="Times New Roman"/>
        </w:rPr>
        <w:t>7</w:t>
      </w:r>
      <w:r w:rsidR="00C01479" w:rsidRPr="006B704A">
        <w:rPr>
          <w:rFonts w:ascii="Times New Roman" w:hAnsi="Times New Roman" w:cs="Times New Roman"/>
        </w:rPr>
        <w:t>,</w:t>
      </w:r>
      <w:r w:rsidR="00944199">
        <w:rPr>
          <w:rFonts w:ascii="Times New Roman" w:hAnsi="Times New Roman" w:cs="Times New Roman"/>
        </w:rPr>
        <w:t>348</w:t>
      </w:r>
      <w:r w:rsidR="00C01479" w:rsidRPr="006B704A">
        <w:rPr>
          <w:rFonts w:ascii="Times New Roman" w:hAnsi="Times New Roman" w:cs="Times New Roman"/>
        </w:rPr>
        <w:t xml:space="preserve"> tonnes of </w:t>
      </w:r>
      <w:r w:rsidR="00D35C0A">
        <w:rPr>
          <w:rFonts w:ascii="Times New Roman" w:hAnsi="Times New Roman" w:cs="Times New Roman"/>
        </w:rPr>
        <w:t>seabream</w:t>
      </w:r>
      <w:r w:rsidR="00C01479" w:rsidRPr="006B704A">
        <w:rPr>
          <w:rFonts w:ascii="Times New Roman" w:hAnsi="Times New Roman" w:cs="Times New Roman"/>
        </w:rPr>
        <w:t xml:space="preserve"> were released into the wild during 201</w:t>
      </w:r>
      <w:r w:rsidR="00944199">
        <w:rPr>
          <w:rFonts w:ascii="Times New Roman" w:hAnsi="Times New Roman" w:cs="Times New Roman"/>
        </w:rPr>
        <w:t>3</w:t>
      </w:r>
      <w:r w:rsidR="00C82E41">
        <w:rPr>
          <w:rFonts w:ascii="Times New Roman" w:hAnsi="Times New Roman" w:cs="Times New Roman"/>
        </w:rPr>
        <w:t xml:space="preserve">, which </w:t>
      </w:r>
      <w:r w:rsidR="00C01479" w:rsidRPr="006B704A">
        <w:rPr>
          <w:rFonts w:ascii="Times New Roman" w:hAnsi="Times New Roman" w:cs="Times New Roman"/>
        </w:rPr>
        <w:t>represent</w:t>
      </w:r>
      <w:r w:rsidR="00C82E41">
        <w:rPr>
          <w:rFonts w:ascii="Times New Roman" w:hAnsi="Times New Roman" w:cs="Times New Roman"/>
        </w:rPr>
        <w:t>s</w:t>
      </w:r>
      <w:r w:rsidR="00C01479" w:rsidRPr="006B704A">
        <w:rPr>
          <w:rFonts w:ascii="Times New Roman" w:hAnsi="Times New Roman" w:cs="Times New Roman"/>
        </w:rPr>
        <w:t xml:space="preserve"> </w:t>
      </w:r>
      <w:r w:rsidR="00C37F8B">
        <w:rPr>
          <w:rFonts w:ascii="Times New Roman" w:hAnsi="Times New Roman" w:cs="Times New Roman"/>
        </w:rPr>
        <w:t>4</w:t>
      </w:r>
      <w:r w:rsidR="00201B71">
        <w:rPr>
          <w:rFonts w:ascii="Times New Roman" w:hAnsi="Times New Roman" w:cs="Times New Roman"/>
        </w:rPr>
        <w:t>.</w:t>
      </w:r>
      <w:r w:rsidR="00C37F8B">
        <w:rPr>
          <w:rFonts w:ascii="Times New Roman" w:hAnsi="Times New Roman" w:cs="Times New Roman"/>
        </w:rPr>
        <w:t>4</w:t>
      </w:r>
      <w:r w:rsidR="00C01479" w:rsidRPr="006B704A">
        <w:rPr>
          <w:rFonts w:ascii="Times New Roman" w:hAnsi="Times New Roman" w:cs="Times New Roman"/>
        </w:rPr>
        <w:t xml:space="preserve"> (</w:t>
      </w:r>
      <w:r w:rsidR="00C37F8B">
        <w:rPr>
          <w:rFonts w:ascii="Times New Roman" w:hAnsi="Times New Roman" w:cs="Times New Roman"/>
        </w:rPr>
        <w:t xml:space="preserve">for </w:t>
      </w:r>
      <w:r w:rsidR="00D35C0A">
        <w:rPr>
          <w:rFonts w:ascii="Times New Roman" w:hAnsi="Times New Roman" w:cs="Times New Roman"/>
        </w:rPr>
        <w:t>seabass</w:t>
      </w:r>
      <w:r w:rsidR="00C01479" w:rsidRPr="006B704A">
        <w:rPr>
          <w:rFonts w:ascii="Times New Roman" w:hAnsi="Times New Roman" w:cs="Times New Roman"/>
        </w:rPr>
        <w:t xml:space="preserve">) and </w:t>
      </w:r>
      <w:r w:rsidR="00C01479">
        <w:rPr>
          <w:rFonts w:ascii="Times New Roman" w:hAnsi="Times New Roman" w:cs="Times New Roman"/>
        </w:rPr>
        <w:t>1.</w:t>
      </w:r>
      <w:r w:rsidR="00C37F8B">
        <w:rPr>
          <w:rFonts w:ascii="Times New Roman" w:hAnsi="Times New Roman" w:cs="Times New Roman"/>
        </w:rPr>
        <w:t>6</w:t>
      </w:r>
      <w:r w:rsidR="00C01479" w:rsidRPr="006B704A">
        <w:rPr>
          <w:rFonts w:ascii="Times New Roman" w:hAnsi="Times New Roman" w:cs="Times New Roman"/>
        </w:rPr>
        <w:t xml:space="preserve"> (</w:t>
      </w:r>
      <w:r w:rsidR="00C37F8B">
        <w:rPr>
          <w:rFonts w:ascii="Times New Roman" w:hAnsi="Times New Roman" w:cs="Times New Roman"/>
        </w:rPr>
        <w:t xml:space="preserve">for </w:t>
      </w:r>
      <w:r w:rsidR="00D35C0A">
        <w:rPr>
          <w:rFonts w:ascii="Times New Roman" w:hAnsi="Times New Roman" w:cs="Times New Roman"/>
        </w:rPr>
        <w:t>seabream</w:t>
      </w:r>
      <w:r w:rsidR="00C01479" w:rsidRPr="006B704A">
        <w:rPr>
          <w:rFonts w:ascii="Times New Roman" w:hAnsi="Times New Roman" w:cs="Times New Roman"/>
        </w:rPr>
        <w:t xml:space="preserve">) times </w:t>
      </w:r>
      <w:r w:rsidR="00971423">
        <w:rPr>
          <w:rFonts w:ascii="Times New Roman" w:hAnsi="Times New Roman" w:cs="Times New Roman"/>
        </w:rPr>
        <w:t>the</w:t>
      </w:r>
      <w:r w:rsidR="00C01479" w:rsidRPr="006B704A">
        <w:rPr>
          <w:rFonts w:ascii="Times New Roman" w:hAnsi="Times New Roman" w:cs="Times New Roman"/>
        </w:rPr>
        <w:t xml:space="preserve"> fisheries</w:t>
      </w:r>
      <w:r w:rsidR="00971423">
        <w:rPr>
          <w:rFonts w:ascii="Times New Roman" w:hAnsi="Times New Roman" w:cs="Times New Roman"/>
        </w:rPr>
        <w:t xml:space="preserve"> catches</w:t>
      </w:r>
      <w:r w:rsidR="00C01479" w:rsidRPr="006B704A">
        <w:rPr>
          <w:rFonts w:ascii="Times New Roman" w:hAnsi="Times New Roman" w:cs="Times New Roman"/>
        </w:rPr>
        <w:t xml:space="preserve"> </w:t>
      </w:r>
      <w:ins w:id="55" w:author="Javier Atalah" w:date="2022-10-02T09:14:00Z">
        <w:r w:rsidR="000F5CEF">
          <w:rPr>
            <w:rFonts w:ascii="Times New Roman" w:hAnsi="Times New Roman" w:cs="Times New Roman"/>
          </w:rPr>
          <w:t xml:space="preserve">for </w:t>
        </w:r>
      </w:ins>
      <w:proofErr w:type="spellStart"/>
      <w:r w:rsidR="00C01479" w:rsidRPr="006B704A">
        <w:rPr>
          <w:rFonts w:ascii="Times New Roman" w:hAnsi="Times New Roman" w:cs="Times New Roman"/>
        </w:rPr>
        <w:t>th</w:t>
      </w:r>
      <w:ins w:id="56" w:author="Javier Atalah" w:date="2022-10-02T09:14:00Z">
        <w:r w:rsidR="000F5CEF">
          <w:rPr>
            <w:rFonts w:ascii="Times New Roman" w:hAnsi="Times New Roman" w:cs="Times New Roman"/>
          </w:rPr>
          <w:t>at</w:t>
        </w:r>
      </w:ins>
      <w:del w:id="57" w:author="Javier Atalah" w:date="2022-10-02T09:14:00Z">
        <w:r w:rsidR="00C01479" w:rsidRPr="006B704A" w:rsidDel="000F5CEF">
          <w:rPr>
            <w:rFonts w:ascii="Times New Roman" w:hAnsi="Times New Roman" w:cs="Times New Roman"/>
          </w:rPr>
          <w:delText xml:space="preserve">e same </w:delText>
        </w:r>
      </w:del>
      <w:ins w:id="58" w:author="Javier Atalah" w:date="2022-10-02T09:14:00Z">
        <w:r w:rsidR="000F5CEF">
          <w:rPr>
            <w:rFonts w:ascii="Times New Roman" w:hAnsi="Times New Roman" w:cs="Times New Roman"/>
          </w:rPr>
          <w:t>.</w:t>
        </w:r>
      </w:ins>
      <w:r w:rsidR="00C82E41">
        <w:rPr>
          <w:rFonts w:ascii="Times New Roman" w:hAnsi="Times New Roman" w:cs="Times New Roman"/>
        </w:rPr>
        <w:t>year</w:t>
      </w:r>
      <w:proofErr w:type="spellEnd"/>
      <w:r w:rsidR="00C82E41">
        <w:rPr>
          <w:rFonts w:ascii="Times New Roman" w:hAnsi="Times New Roman" w:cs="Times New Roman"/>
        </w:rPr>
        <w:t xml:space="preserve"> </w:t>
      </w:r>
      <w:del w:id="59" w:author="Javier Atalah" w:date="2022-10-02T09:14:00Z">
        <w:r w:rsidR="00C82E41" w:rsidDel="000F5CEF">
          <w:rPr>
            <w:rFonts w:ascii="Times New Roman" w:hAnsi="Times New Roman" w:cs="Times New Roman"/>
          </w:rPr>
          <w:delText xml:space="preserve">in the whole Mediterranean </w:delText>
        </w:r>
      </w:del>
      <w:r w:rsidR="00C01479" w:rsidRPr="006B704A">
        <w:rPr>
          <w:rFonts w:ascii="Times New Roman" w:hAnsi="Times New Roman" w:cs="Times New Roman"/>
        </w:rPr>
        <w:t>(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6B704A">
        <w:rPr>
          <w:rFonts w:ascii="Times New Roman" w:hAnsi="Times New Roman" w:cs="Times New Roman"/>
          <w:highlight w:val="yellow"/>
        </w:rPr>
        <w:t>ig</w:t>
      </w:r>
      <w:r w:rsidR="00C01479" w:rsidRPr="006B704A">
        <w:rPr>
          <w:rFonts w:ascii="Times New Roman" w:hAnsi="Times New Roman" w:cs="Times New Roman"/>
          <w:highlight w:val="yellow"/>
        </w:rPr>
        <w:t xml:space="preserve">. </w:t>
      </w:r>
      <w:r w:rsidR="00C01479" w:rsidRPr="00C37F8B">
        <w:rPr>
          <w:rFonts w:ascii="Times New Roman" w:hAnsi="Times New Roman" w:cs="Times New Roman"/>
          <w:highlight w:val="yellow"/>
        </w:rPr>
        <w:t>1</w:t>
      </w:r>
      <w:r w:rsidR="00C37F8B" w:rsidRPr="00C37F8B">
        <w:rPr>
          <w:rFonts w:ascii="Times New Roman" w:hAnsi="Times New Roman" w:cs="Times New Roman"/>
          <w:highlight w:val="yellow"/>
        </w:rPr>
        <w:t>c</w:t>
      </w:r>
      <w:r w:rsidR="00262272">
        <w:rPr>
          <w:rFonts w:ascii="Times New Roman" w:hAnsi="Times New Roman" w:cs="Times New Roman"/>
          <w:highlight w:val="yellow"/>
        </w:rPr>
        <w:t>,</w:t>
      </w:r>
      <w:r w:rsidR="00BC2553">
        <w:rPr>
          <w:rFonts w:ascii="Times New Roman" w:hAnsi="Times New Roman" w:cs="Times New Roman"/>
          <w:highlight w:val="yellow"/>
        </w:rPr>
        <w:t xml:space="preserve"> </w:t>
      </w:r>
      <w:r w:rsidR="00C37F8B" w:rsidRPr="00C37F8B">
        <w:rPr>
          <w:rFonts w:ascii="Times New Roman" w:hAnsi="Times New Roman" w:cs="Times New Roman"/>
          <w:highlight w:val="yellow"/>
        </w:rPr>
        <w:t>d</w:t>
      </w:r>
      <w:r w:rsidR="00C01479" w:rsidRPr="006B704A">
        <w:rPr>
          <w:rFonts w:ascii="Times New Roman" w:hAnsi="Times New Roman" w:cs="Times New Roman"/>
        </w:rPr>
        <w:t>).</w:t>
      </w:r>
    </w:p>
    <w:p w14:paraId="3F6C7786" w14:textId="77777777" w:rsidR="00C01479" w:rsidRPr="008E4A4A" w:rsidRDefault="00C01479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3F321391" w14:textId="3B14C6D3" w:rsidR="0087333E" w:rsidRPr="0087333E" w:rsidRDefault="00BC2553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971423">
        <w:rPr>
          <w:rFonts w:ascii="Times New Roman" w:hAnsi="Times New Roman" w:cs="Times New Roman"/>
        </w:rPr>
        <w:t xml:space="preserve">stimated escapees and </w:t>
      </w:r>
      <w:r w:rsidR="00C82E41">
        <w:rPr>
          <w:rFonts w:ascii="Times New Roman" w:hAnsi="Times New Roman" w:cs="Times New Roman"/>
        </w:rPr>
        <w:t xml:space="preserve">total </w:t>
      </w:r>
      <w:ins w:id="60" w:author="Javier Atalah" w:date="2022-10-02T09:15:00Z">
        <w:r w:rsidR="00900A8D">
          <w:rPr>
            <w:rFonts w:ascii="Times New Roman" w:hAnsi="Times New Roman" w:cs="Times New Roman"/>
          </w:rPr>
          <w:t xml:space="preserve">fisheries </w:t>
        </w:r>
      </w:ins>
      <w:r w:rsidR="00C82E41">
        <w:rPr>
          <w:rFonts w:ascii="Times New Roman" w:hAnsi="Times New Roman" w:cs="Times New Roman"/>
        </w:rPr>
        <w:t>landings</w:t>
      </w:r>
      <w:r w:rsidR="00971423">
        <w:rPr>
          <w:rFonts w:ascii="Times New Roman" w:hAnsi="Times New Roman" w:cs="Times New Roman"/>
        </w:rPr>
        <w:t xml:space="preserve"> </w:t>
      </w:r>
      <w:del w:id="61" w:author="Javier Atalah" w:date="2022-10-02T09:15:00Z">
        <w:r w:rsidR="00971423" w:rsidDel="00900A8D">
          <w:rPr>
            <w:rFonts w:ascii="Times New Roman" w:hAnsi="Times New Roman" w:cs="Times New Roman"/>
          </w:rPr>
          <w:delText>of commercial fisheries</w:delText>
        </w:r>
        <w:r w:rsidR="00E20744" w:rsidDel="00900A8D">
          <w:rPr>
            <w:rFonts w:ascii="Times New Roman" w:hAnsi="Times New Roman" w:cs="Times New Roman"/>
          </w:rPr>
          <w:delText xml:space="preserve"> in the Mediterranean</w:delText>
        </w:r>
        <w:r w:rsidR="00C82E41" w:rsidDel="00900A8D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 xml:space="preserve">were </w:t>
      </w:r>
      <w:r w:rsidR="00C879CA">
        <w:rPr>
          <w:rFonts w:ascii="Times New Roman" w:hAnsi="Times New Roman" w:cs="Times New Roman"/>
        </w:rPr>
        <w:t>significantly r</w:t>
      </w:r>
      <w:r>
        <w:rPr>
          <w:rFonts w:ascii="Times New Roman" w:hAnsi="Times New Roman" w:cs="Times New Roman"/>
        </w:rPr>
        <w:t xml:space="preserve">elated </w:t>
      </w:r>
      <w:r w:rsidR="00C82E41">
        <w:rPr>
          <w:rFonts w:ascii="Times New Roman" w:hAnsi="Times New Roman" w:cs="Times New Roman"/>
        </w:rPr>
        <w:t>for both species (</w:t>
      </w:r>
      <w:r w:rsidR="00C879CA">
        <w:rPr>
          <w:rFonts w:ascii="Times New Roman" w:hAnsi="Times New Roman" w:cs="Times New Roman"/>
        </w:rPr>
        <w:t xml:space="preserve">p = 0.04 and p = 0.01, 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C82E41">
        <w:rPr>
          <w:rFonts w:ascii="Times New Roman" w:hAnsi="Times New Roman" w:cs="Times New Roman"/>
          <w:highlight w:val="yellow"/>
        </w:rPr>
        <w:t>ig</w:t>
      </w:r>
      <w:r w:rsidR="00C82E41" w:rsidRPr="00C82E41">
        <w:rPr>
          <w:rFonts w:ascii="Times New Roman" w:hAnsi="Times New Roman" w:cs="Times New Roman"/>
          <w:highlight w:val="yellow"/>
        </w:rPr>
        <w:t>. 2a</w:t>
      </w:r>
      <w:r w:rsidR="00262272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  <w:highlight w:val="yellow"/>
        </w:rPr>
        <w:t xml:space="preserve"> </w:t>
      </w:r>
      <w:r w:rsidR="00C82E41" w:rsidRPr="00C82E41">
        <w:rPr>
          <w:rFonts w:ascii="Times New Roman" w:hAnsi="Times New Roman" w:cs="Times New Roman"/>
          <w:highlight w:val="yellow"/>
        </w:rPr>
        <w:t>b</w:t>
      </w:r>
      <w:r w:rsidR="00C82E41">
        <w:rPr>
          <w:rFonts w:ascii="Times New Roman" w:hAnsi="Times New Roman" w:cs="Times New Roman"/>
        </w:rPr>
        <w:t>)</w:t>
      </w:r>
      <w:r w:rsidR="00971423">
        <w:rPr>
          <w:rFonts w:ascii="Times New Roman" w:hAnsi="Times New Roman" w:cs="Times New Roman"/>
        </w:rPr>
        <w:t xml:space="preserve">. Yearly </w:t>
      </w:r>
      <w:r w:rsidR="00C879CA">
        <w:rPr>
          <w:rFonts w:ascii="Times New Roman" w:hAnsi="Times New Roman" w:cs="Times New Roman"/>
        </w:rPr>
        <w:t xml:space="preserve">tonnes </w:t>
      </w:r>
      <w:r w:rsidR="00971423">
        <w:rPr>
          <w:rFonts w:ascii="Times New Roman" w:hAnsi="Times New Roman" w:cs="Times New Roman"/>
        </w:rPr>
        <w:t xml:space="preserve">of escaped fish explained </w:t>
      </w:r>
      <w:r w:rsidR="00C879CA">
        <w:rPr>
          <w:rFonts w:ascii="Times New Roman" w:hAnsi="Times New Roman" w:cs="Times New Roman"/>
        </w:rPr>
        <w:t>34</w:t>
      </w:r>
      <w:r w:rsidR="00971423">
        <w:rPr>
          <w:rFonts w:ascii="Times New Roman" w:hAnsi="Times New Roman" w:cs="Times New Roman"/>
        </w:rPr>
        <w:t xml:space="preserve">% and </w:t>
      </w:r>
      <w:r w:rsidR="00C879CA">
        <w:rPr>
          <w:rFonts w:ascii="Times New Roman" w:hAnsi="Times New Roman" w:cs="Times New Roman"/>
        </w:rPr>
        <w:t>42</w:t>
      </w:r>
      <w:r w:rsidR="00E20744">
        <w:rPr>
          <w:rFonts w:ascii="Times New Roman" w:hAnsi="Times New Roman" w:cs="Times New Roman"/>
        </w:rPr>
        <w:t>%</w:t>
      </w:r>
      <w:r w:rsidR="0097588D">
        <w:rPr>
          <w:rFonts w:ascii="Times New Roman" w:hAnsi="Times New Roman" w:cs="Times New Roman"/>
        </w:rPr>
        <w:t xml:space="preserve"> </w:t>
      </w:r>
      <w:r w:rsidR="00971423">
        <w:rPr>
          <w:rFonts w:ascii="Times New Roman" w:hAnsi="Times New Roman" w:cs="Times New Roman"/>
        </w:rPr>
        <w:t xml:space="preserve">of the variability in fisheries landings of </w:t>
      </w:r>
      <w:r w:rsidR="00D35C0A">
        <w:rPr>
          <w:rFonts w:ascii="Times New Roman" w:hAnsi="Times New Roman" w:cs="Times New Roman"/>
        </w:rPr>
        <w:t>seabass</w:t>
      </w:r>
      <w:r w:rsidR="00971423">
        <w:rPr>
          <w:rFonts w:ascii="Times New Roman" w:hAnsi="Times New Roman" w:cs="Times New Roman"/>
        </w:rPr>
        <w:t xml:space="preserve"> and </w:t>
      </w:r>
      <w:r w:rsidR="00D35C0A">
        <w:rPr>
          <w:rFonts w:ascii="Times New Roman" w:hAnsi="Times New Roman" w:cs="Times New Roman"/>
        </w:rPr>
        <w:t>seabream</w:t>
      </w:r>
      <w:r w:rsidR="00C879CA">
        <w:rPr>
          <w:rFonts w:ascii="Times New Roman" w:hAnsi="Times New Roman" w:cs="Times New Roman"/>
        </w:rPr>
        <w:t>,</w:t>
      </w:r>
      <w:r w:rsidR="00971423">
        <w:rPr>
          <w:rFonts w:ascii="Times New Roman" w:hAnsi="Times New Roman" w:cs="Times New Roman"/>
        </w:rPr>
        <w:t xml:space="preserve"> respectively</w:t>
      </w:r>
      <w:r w:rsidR="00E20744">
        <w:rPr>
          <w:rFonts w:ascii="Times New Roman" w:hAnsi="Times New Roman" w:cs="Times New Roman"/>
        </w:rPr>
        <w:t xml:space="preserve"> (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E20744">
        <w:rPr>
          <w:rFonts w:ascii="Times New Roman" w:hAnsi="Times New Roman" w:cs="Times New Roman"/>
          <w:highlight w:val="yellow"/>
        </w:rPr>
        <w:t>ig</w:t>
      </w:r>
      <w:r w:rsidR="00E20744" w:rsidRPr="00E20744">
        <w:rPr>
          <w:rFonts w:ascii="Times New Roman" w:hAnsi="Times New Roman" w:cs="Times New Roman"/>
          <w:highlight w:val="yellow"/>
        </w:rPr>
        <w:t>. 2a</w:t>
      </w:r>
      <w:r w:rsidR="00262272">
        <w:rPr>
          <w:rFonts w:ascii="Times New Roman" w:hAnsi="Times New Roman" w:cs="Times New Roman"/>
          <w:highlight w:val="yellow"/>
        </w:rPr>
        <w:t>,</w:t>
      </w:r>
      <w:r>
        <w:rPr>
          <w:rFonts w:ascii="Times New Roman" w:hAnsi="Times New Roman" w:cs="Times New Roman"/>
          <w:highlight w:val="yellow"/>
        </w:rPr>
        <w:t xml:space="preserve"> </w:t>
      </w:r>
      <w:r w:rsidR="00E20744" w:rsidRPr="00E20744">
        <w:rPr>
          <w:rFonts w:ascii="Times New Roman" w:hAnsi="Times New Roman" w:cs="Times New Roman"/>
          <w:highlight w:val="yellow"/>
        </w:rPr>
        <w:t>b</w:t>
      </w:r>
      <w:r w:rsidR="00E20744">
        <w:rPr>
          <w:rFonts w:ascii="Times New Roman" w:hAnsi="Times New Roman" w:cs="Times New Roman"/>
        </w:rPr>
        <w:t>)</w:t>
      </w:r>
      <w:del w:id="62" w:author="Javier Atalah" w:date="2022-10-02T09:16:00Z">
        <w:r w:rsidR="00C879CA" w:rsidDel="00BE0E36">
          <w:rPr>
            <w:rFonts w:ascii="Times New Roman" w:hAnsi="Times New Roman" w:cs="Times New Roman"/>
          </w:rPr>
          <w:delText>, as indicated by the pseudo-R</w:delText>
        </w:r>
        <w:r w:rsidR="00C879CA" w:rsidRPr="00BD7FFA" w:rsidDel="00BE0E36">
          <w:rPr>
            <w:rFonts w:ascii="Times New Roman" w:hAnsi="Times New Roman" w:cs="Times New Roman"/>
            <w:vertAlign w:val="superscript"/>
          </w:rPr>
          <w:delText>2</w:delText>
        </w:r>
        <w:r w:rsidR="00C879CA" w:rsidDel="00BE0E36">
          <w:rPr>
            <w:rFonts w:ascii="Times New Roman" w:hAnsi="Times New Roman" w:cs="Times New Roman"/>
          </w:rPr>
          <w:delText xml:space="preserve"> values of the auto-regressive models</w:delText>
        </w:r>
      </w:del>
      <w:r w:rsidR="00971423">
        <w:rPr>
          <w:rFonts w:ascii="Times New Roman" w:hAnsi="Times New Roman" w:cs="Times New Roman"/>
        </w:rPr>
        <w:t xml:space="preserve">. </w:t>
      </w:r>
      <w:r w:rsidR="00C879CA">
        <w:rPr>
          <w:rFonts w:ascii="Times New Roman" w:hAnsi="Times New Roman" w:cs="Times New Roman"/>
        </w:rPr>
        <w:t>A s</w:t>
      </w:r>
      <w:r w:rsidR="00CF2A3C">
        <w:rPr>
          <w:rFonts w:ascii="Times New Roman" w:hAnsi="Times New Roman" w:cs="Times New Roman"/>
        </w:rPr>
        <w:t>tronger</w:t>
      </w:r>
      <w:r w:rsidR="00971423">
        <w:rPr>
          <w:rFonts w:ascii="Times New Roman" w:hAnsi="Times New Roman" w:cs="Times New Roman"/>
        </w:rPr>
        <w:t xml:space="preserve"> </w:t>
      </w:r>
      <w:r w:rsidR="00CF2A3C">
        <w:rPr>
          <w:rFonts w:ascii="Times New Roman" w:hAnsi="Times New Roman" w:cs="Times New Roman"/>
        </w:rPr>
        <w:t>relationship was</w:t>
      </w:r>
      <w:r w:rsidR="00971423">
        <w:rPr>
          <w:rFonts w:ascii="Times New Roman" w:hAnsi="Times New Roman" w:cs="Times New Roman"/>
        </w:rPr>
        <w:t xml:space="preserve"> found</w:t>
      </w:r>
      <w:r w:rsidR="00F7641B">
        <w:rPr>
          <w:rFonts w:ascii="Times New Roman" w:hAnsi="Times New Roman" w:cs="Times New Roman"/>
        </w:rPr>
        <w:t xml:space="preserve"> between estimated escapees and</w:t>
      </w:r>
      <w:r w:rsidR="00971423">
        <w:rPr>
          <w:rFonts w:ascii="Times New Roman" w:hAnsi="Times New Roman" w:cs="Times New Roman"/>
        </w:rPr>
        <w:t xml:space="preserve"> LPUE </w:t>
      </w:r>
      <w:del w:id="63" w:author="Javier Atalah" w:date="2022-10-02T09:16:00Z">
        <w:r w:rsidR="00971423" w:rsidDel="00BE0E36">
          <w:rPr>
            <w:rFonts w:ascii="Times New Roman" w:hAnsi="Times New Roman" w:cs="Times New Roman"/>
          </w:rPr>
          <w:delText xml:space="preserve">of </w:delText>
        </w:r>
      </w:del>
      <w:ins w:id="64" w:author="Javier Atalah" w:date="2022-10-02T09:16:00Z">
        <w:r w:rsidR="00BE0E36">
          <w:rPr>
            <w:rFonts w:ascii="Times New Roman" w:hAnsi="Times New Roman" w:cs="Times New Roman"/>
          </w:rPr>
          <w:t xml:space="preserve">for </w:t>
        </w:r>
      </w:ins>
      <w:r w:rsidR="00D35C0A">
        <w:rPr>
          <w:rFonts w:ascii="Times New Roman" w:hAnsi="Times New Roman" w:cs="Times New Roman"/>
        </w:rPr>
        <w:t>seabream</w:t>
      </w:r>
      <w:r w:rsidR="00971423">
        <w:rPr>
          <w:rFonts w:ascii="Times New Roman" w:hAnsi="Times New Roman" w:cs="Times New Roman"/>
        </w:rPr>
        <w:t xml:space="preserve"> (</w:t>
      </w:r>
      <w:ins w:id="65" w:author="Javier Atalah" w:date="2022-10-02T09:17:00Z">
        <w:r w:rsidR="00896463">
          <w:rPr>
            <w:rFonts w:ascii="Times New Roman" w:hAnsi="Times New Roman" w:cs="Times New Roman"/>
          </w:rPr>
          <w:t>pseudo-R</w:t>
        </w:r>
        <w:r w:rsidR="00896463" w:rsidRPr="00BD7FFA">
          <w:rPr>
            <w:rFonts w:ascii="Times New Roman" w:hAnsi="Times New Roman" w:cs="Times New Roman"/>
            <w:vertAlign w:val="superscript"/>
          </w:rPr>
          <w:t>2</w:t>
        </w:r>
        <w:r w:rsidR="00896463">
          <w:rPr>
            <w:rFonts w:ascii="Times New Roman" w:hAnsi="Times New Roman" w:cs="Times New Roman"/>
            <w:highlight w:val="yellow"/>
          </w:rPr>
          <w:t xml:space="preserve"> = 0.</w:t>
        </w:r>
      </w:ins>
      <w:del w:id="66" w:author="Javier Atalah" w:date="2022-10-02T09:17:00Z">
        <w:r w:rsidR="00C879CA" w:rsidDel="00896463">
          <w:rPr>
            <w:rFonts w:ascii="Times New Roman" w:hAnsi="Times New Roman" w:cs="Times New Roman"/>
          </w:rPr>
          <w:delText xml:space="preserve"> </w:delText>
        </w:r>
      </w:del>
      <w:r w:rsidR="00C879CA">
        <w:rPr>
          <w:rFonts w:ascii="Times New Roman" w:hAnsi="Times New Roman" w:cs="Times New Roman"/>
        </w:rPr>
        <w:t>69</w:t>
      </w:r>
      <w:del w:id="67" w:author="Javier Atalah" w:date="2022-10-02T09:17:00Z">
        <w:r w:rsidR="00971423" w:rsidDel="00896463">
          <w:rPr>
            <w:rFonts w:ascii="Times New Roman" w:hAnsi="Times New Roman" w:cs="Times New Roman"/>
          </w:rPr>
          <w:delText>% of variability explained</w:delText>
        </w:r>
      </w:del>
      <w:r w:rsidR="00F7641B">
        <w:rPr>
          <w:rFonts w:ascii="Times New Roman" w:hAnsi="Times New Roman" w:cs="Times New Roman"/>
        </w:rPr>
        <w:t xml:space="preserve">; 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F7641B">
        <w:rPr>
          <w:rFonts w:ascii="Times New Roman" w:hAnsi="Times New Roman" w:cs="Times New Roman"/>
          <w:highlight w:val="yellow"/>
        </w:rPr>
        <w:t>ig</w:t>
      </w:r>
      <w:r w:rsidR="00F7641B" w:rsidRPr="00F7641B">
        <w:rPr>
          <w:rFonts w:ascii="Times New Roman" w:hAnsi="Times New Roman" w:cs="Times New Roman"/>
          <w:highlight w:val="yellow"/>
        </w:rPr>
        <w:t>. 2d</w:t>
      </w:r>
      <w:r w:rsidR="00971423">
        <w:rPr>
          <w:rFonts w:ascii="Times New Roman" w:hAnsi="Times New Roman" w:cs="Times New Roman"/>
        </w:rPr>
        <w:t xml:space="preserve">), </w:t>
      </w:r>
      <w:r w:rsidR="00F7641B">
        <w:rPr>
          <w:rFonts w:ascii="Times New Roman" w:hAnsi="Times New Roman" w:cs="Times New Roman"/>
        </w:rPr>
        <w:t>while</w:t>
      </w:r>
      <w:r w:rsidR="00971423">
        <w:rPr>
          <w:rFonts w:ascii="Times New Roman" w:hAnsi="Times New Roman" w:cs="Times New Roman"/>
        </w:rPr>
        <w:t xml:space="preserve"> a non-significant </w:t>
      </w:r>
      <w:r w:rsidR="00971423">
        <w:rPr>
          <w:rFonts w:ascii="Times New Roman" w:hAnsi="Times New Roman" w:cs="Times New Roman"/>
        </w:rPr>
        <w:lastRenderedPageBreak/>
        <w:t xml:space="preserve">positive trend was found between LPUE and estimated escapees of </w:t>
      </w:r>
      <w:r w:rsidR="00D35C0A">
        <w:rPr>
          <w:rFonts w:ascii="Times New Roman" w:hAnsi="Times New Roman" w:cs="Times New Roman"/>
        </w:rPr>
        <w:t>seabass</w:t>
      </w:r>
      <w:r w:rsidR="00F7641B">
        <w:rPr>
          <w:rFonts w:ascii="Times New Roman" w:hAnsi="Times New Roman" w:cs="Times New Roman"/>
        </w:rPr>
        <w:t xml:space="preserve"> (</w:t>
      </w:r>
      <w:r w:rsidR="00C879CA">
        <w:rPr>
          <w:rFonts w:ascii="Times New Roman" w:hAnsi="Times New Roman" w:cs="Times New Roman"/>
        </w:rPr>
        <w:t>pseudo-R</w:t>
      </w:r>
      <w:r w:rsidR="00C879CA" w:rsidRPr="00BD7FFA">
        <w:rPr>
          <w:rFonts w:ascii="Times New Roman" w:hAnsi="Times New Roman" w:cs="Times New Roman"/>
          <w:vertAlign w:val="superscript"/>
        </w:rPr>
        <w:t>2</w:t>
      </w:r>
      <w:r w:rsidR="00C879CA">
        <w:rPr>
          <w:rFonts w:ascii="Times New Roman" w:hAnsi="Times New Roman" w:cs="Times New Roman"/>
          <w:highlight w:val="yellow"/>
        </w:rPr>
        <w:t xml:space="preserve"> = 0.11 and p = 0.46, 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F7641B">
        <w:rPr>
          <w:rFonts w:ascii="Times New Roman" w:hAnsi="Times New Roman" w:cs="Times New Roman"/>
          <w:highlight w:val="yellow"/>
        </w:rPr>
        <w:t>ig</w:t>
      </w:r>
      <w:r w:rsidR="00F7641B" w:rsidRPr="00F7641B">
        <w:rPr>
          <w:rFonts w:ascii="Times New Roman" w:hAnsi="Times New Roman" w:cs="Times New Roman"/>
          <w:highlight w:val="yellow"/>
        </w:rPr>
        <w:t>. 2c</w:t>
      </w:r>
      <w:r w:rsidR="00F7641B">
        <w:rPr>
          <w:rFonts w:ascii="Times New Roman" w:hAnsi="Times New Roman" w:cs="Times New Roman"/>
        </w:rPr>
        <w:t>)</w:t>
      </w:r>
      <w:r w:rsidR="00971423">
        <w:rPr>
          <w:rFonts w:ascii="Times New Roman" w:hAnsi="Times New Roman" w:cs="Times New Roman"/>
        </w:rPr>
        <w:t xml:space="preserve">.  </w:t>
      </w:r>
    </w:p>
    <w:p w14:paraId="7F256AE1" w14:textId="77777777" w:rsidR="0087333E" w:rsidRDefault="0087333E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i/>
        </w:rPr>
      </w:pPr>
    </w:p>
    <w:p w14:paraId="59822556" w14:textId="0F6482B8" w:rsidR="00217B47" w:rsidRDefault="00EA2C39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Regime shift analysis</w:t>
      </w:r>
      <w:r w:rsidR="003119EC">
        <w:rPr>
          <w:rFonts w:ascii="Times New Roman" w:hAnsi="Times New Roman" w:cs="Times New Roman"/>
        </w:rPr>
        <w:t xml:space="preserve"> (RSI)</w:t>
      </w:r>
      <w:r>
        <w:rPr>
          <w:rFonts w:ascii="Times New Roman" w:hAnsi="Times New Roman" w:cs="Times New Roman"/>
        </w:rPr>
        <w:t xml:space="preserve"> detected </w:t>
      </w:r>
      <w:r w:rsidR="009842DE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positive shift</w:t>
      </w:r>
      <w:r w:rsidR="009842D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in </w:t>
      </w:r>
      <w:del w:id="68" w:author="Javier Atalah" w:date="2022-10-02T06:17:00Z">
        <w:r w:rsidDel="00E7567C">
          <w:rPr>
            <w:rFonts w:ascii="Times New Roman" w:hAnsi="Times New Roman" w:cs="Times New Roman"/>
          </w:rPr>
          <w:delText xml:space="preserve">standardized </w:delText>
        </w:r>
      </w:del>
      <w:ins w:id="69" w:author="Javier Atalah" w:date="2022-10-02T06:17:00Z">
        <w:r w:rsidR="00E7567C">
          <w:rPr>
            <w:rFonts w:ascii="Times New Roman" w:hAnsi="Times New Roman" w:cs="Times New Roman"/>
          </w:rPr>
          <w:t xml:space="preserve">standardised </w:t>
        </w:r>
      </w:ins>
      <w:r>
        <w:rPr>
          <w:rFonts w:ascii="Times New Roman" w:hAnsi="Times New Roman" w:cs="Times New Roman"/>
        </w:rPr>
        <w:t xml:space="preserve">landings anomalies for </w:t>
      </w:r>
      <w:r w:rsidR="00D35C0A">
        <w:rPr>
          <w:rFonts w:ascii="Times New Roman" w:hAnsi="Times New Roman" w:cs="Times New Roman"/>
        </w:rPr>
        <w:t>seabass</w:t>
      </w:r>
      <w:r w:rsidR="009842DE">
        <w:rPr>
          <w:rFonts w:ascii="Times New Roman" w:hAnsi="Times New Roman" w:cs="Times New Roman"/>
        </w:rPr>
        <w:t xml:space="preserve"> in 1973-74 (+0.72) and 1995-96 (+1.39)</w:t>
      </w:r>
      <w:r w:rsidR="005809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</w:t>
      </w:r>
      <w:del w:id="70" w:author="Javier Atalah" w:date="2022-10-02T06:17:00Z">
        <w:r w:rsidR="00262272" w:rsidDel="00E7567C">
          <w:rPr>
            <w:rFonts w:ascii="Times New Roman" w:hAnsi="Times New Roman" w:cs="Times New Roman"/>
          </w:rPr>
          <w:delText xml:space="preserve">for </w:delText>
        </w:r>
      </w:del>
      <w:r w:rsidR="00D35C0A">
        <w:rPr>
          <w:rFonts w:ascii="Times New Roman" w:hAnsi="Times New Roman" w:cs="Times New Roman"/>
        </w:rPr>
        <w:t>seabream</w:t>
      </w:r>
      <w:r w:rsidR="005809D8">
        <w:rPr>
          <w:rFonts w:ascii="Times New Roman" w:hAnsi="Times New Roman" w:cs="Times New Roman"/>
        </w:rPr>
        <w:t xml:space="preserve"> </w:t>
      </w:r>
      <w:r w:rsidR="009842DE">
        <w:rPr>
          <w:rFonts w:ascii="Times New Roman" w:hAnsi="Times New Roman" w:cs="Times New Roman"/>
        </w:rPr>
        <w:t xml:space="preserve">in 1973-74 (+1.01) and </w:t>
      </w:r>
      <w:r w:rsidR="00196680">
        <w:rPr>
          <w:rFonts w:ascii="Times New Roman" w:hAnsi="Times New Roman" w:cs="Times New Roman"/>
        </w:rPr>
        <w:t xml:space="preserve">1998-99 </w:t>
      </w:r>
      <w:r w:rsidR="005809D8">
        <w:rPr>
          <w:rFonts w:ascii="Times New Roman" w:hAnsi="Times New Roman" w:cs="Times New Roman"/>
        </w:rPr>
        <w:t>(+1.</w:t>
      </w:r>
      <w:r w:rsidR="00196680">
        <w:rPr>
          <w:rFonts w:ascii="Times New Roman" w:hAnsi="Times New Roman" w:cs="Times New Roman"/>
        </w:rPr>
        <w:t xml:space="preserve">34; 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EA2C39">
        <w:rPr>
          <w:rFonts w:ascii="Times New Roman" w:hAnsi="Times New Roman" w:cs="Times New Roman"/>
          <w:highlight w:val="yellow"/>
        </w:rPr>
        <w:t>ig</w:t>
      </w:r>
      <w:r w:rsidRPr="00EA2C39">
        <w:rPr>
          <w:rFonts w:ascii="Times New Roman" w:hAnsi="Times New Roman" w:cs="Times New Roman"/>
          <w:highlight w:val="yellow"/>
        </w:rPr>
        <w:t>. 3a</w:t>
      </w:r>
      <w:r>
        <w:rPr>
          <w:rFonts w:ascii="Times New Roman" w:hAnsi="Times New Roman" w:cs="Times New Roman"/>
        </w:rPr>
        <w:t xml:space="preserve">). </w:t>
      </w:r>
      <w:r w:rsidR="00BC2553">
        <w:rPr>
          <w:rFonts w:ascii="Times New Roman" w:hAnsi="Times New Roman" w:cs="Times New Roman"/>
        </w:rPr>
        <w:t xml:space="preserve">A positive shift occurred for </w:t>
      </w:r>
      <w:del w:id="71" w:author="Javier Atalah" w:date="2022-10-02T06:18:00Z">
        <w:r w:rsidR="00BC2553" w:rsidDel="00E7567C">
          <w:rPr>
            <w:rFonts w:ascii="Times New Roman" w:hAnsi="Times New Roman" w:cs="Times New Roman"/>
          </w:rPr>
          <w:delText xml:space="preserve">standardized </w:delText>
        </w:r>
      </w:del>
      <w:ins w:id="72" w:author="Javier Atalah" w:date="2022-10-02T06:18:00Z">
        <w:r w:rsidR="00E7567C">
          <w:rPr>
            <w:rFonts w:ascii="Times New Roman" w:hAnsi="Times New Roman" w:cs="Times New Roman"/>
          </w:rPr>
          <w:t xml:space="preserve">standardised </w:t>
        </w:r>
      </w:ins>
      <w:r w:rsidR="00BC2553">
        <w:rPr>
          <w:rFonts w:ascii="Times New Roman" w:hAnsi="Times New Roman" w:cs="Times New Roman"/>
        </w:rPr>
        <w:t xml:space="preserve">anomalies in </w:t>
      </w:r>
      <w:r w:rsidR="00D35C0A">
        <w:rPr>
          <w:rFonts w:ascii="Times New Roman" w:hAnsi="Times New Roman" w:cs="Times New Roman"/>
        </w:rPr>
        <w:t>seabream</w:t>
      </w:r>
      <w:r w:rsidR="00BC2553">
        <w:rPr>
          <w:rFonts w:ascii="Times New Roman" w:hAnsi="Times New Roman" w:cs="Times New Roman"/>
        </w:rPr>
        <w:t xml:space="preserve"> LPUEs in 2003-04 (+1.71; </w:t>
      </w:r>
      <w:r w:rsidR="00BC2553">
        <w:rPr>
          <w:rFonts w:ascii="Times New Roman" w:hAnsi="Times New Roman" w:cs="Times New Roman"/>
          <w:highlight w:val="yellow"/>
        </w:rPr>
        <w:t>F</w:t>
      </w:r>
      <w:r w:rsidR="00BC2553" w:rsidRPr="00312F71">
        <w:rPr>
          <w:rFonts w:ascii="Times New Roman" w:hAnsi="Times New Roman" w:cs="Times New Roman"/>
          <w:highlight w:val="yellow"/>
        </w:rPr>
        <w:t>ig. 3b</w:t>
      </w:r>
      <w:r w:rsidR="00BC2553">
        <w:rPr>
          <w:rFonts w:ascii="Times New Roman" w:hAnsi="Times New Roman" w:cs="Times New Roman"/>
        </w:rPr>
        <w:t xml:space="preserve">). </w:t>
      </w:r>
      <w:r w:rsidR="00262272">
        <w:rPr>
          <w:rFonts w:ascii="Times New Roman" w:hAnsi="Times New Roman" w:cs="Times New Roman"/>
        </w:rPr>
        <w:t xml:space="preserve">However, </w:t>
      </w:r>
      <w:r w:rsidR="00D35C0A">
        <w:rPr>
          <w:rFonts w:ascii="Times New Roman" w:hAnsi="Times New Roman" w:cs="Times New Roman"/>
        </w:rPr>
        <w:t>seabass</w:t>
      </w:r>
      <w:r w:rsidR="00262272">
        <w:rPr>
          <w:rFonts w:ascii="Times New Roman" w:hAnsi="Times New Roman" w:cs="Times New Roman"/>
        </w:rPr>
        <w:t xml:space="preserve"> LPUE was highly variable </w:t>
      </w:r>
      <w:del w:id="73" w:author="Javier Atalah" w:date="2022-10-02T06:18:00Z">
        <w:r w:rsidR="00262272" w:rsidDel="00E7567C">
          <w:rPr>
            <w:rFonts w:ascii="Times New Roman" w:hAnsi="Times New Roman" w:cs="Times New Roman"/>
          </w:rPr>
          <w:delText xml:space="preserve">thorough </w:delText>
        </w:r>
      </w:del>
      <w:ins w:id="74" w:author="Javier Atalah" w:date="2022-10-02T06:18:00Z">
        <w:r w:rsidR="00E7567C">
          <w:rPr>
            <w:rFonts w:ascii="Times New Roman" w:hAnsi="Times New Roman" w:cs="Times New Roman"/>
          </w:rPr>
          <w:t xml:space="preserve">through </w:t>
        </w:r>
      </w:ins>
      <w:r w:rsidR="00262272">
        <w:rPr>
          <w:rFonts w:ascii="Times New Roman" w:hAnsi="Times New Roman" w:cs="Times New Roman"/>
        </w:rPr>
        <w:t>time and no change was detected (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312F71">
        <w:rPr>
          <w:rFonts w:ascii="Times New Roman" w:hAnsi="Times New Roman" w:cs="Times New Roman"/>
          <w:highlight w:val="yellow"/>
        </w:rPr>
        <w:t>ig. 3b</w:t>
      </w:r>
      <w:r w:rsidR="00262272">
        <w:rPr>
          <w:rFonts w:ascii="Times New Roman" w:hAnsi="Times New Roman" w:cs="Times New Roman"/>
        </w:rPr>
        <w:t xml:space="preserve">).  </w:t>
      </w:r>
    </w:p>
    <w:p w14:paraId="70DF27C9" w14:textId="77777777" w:rsidR="00F844D5" w:rsidRPr="00F844D5" w:rsidRDefault="00F844D5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3C06382A" w14:textId="77777777" w:rsidR="00346168" w:rsidRPr="006B704A" w:rsidRDefault="00346168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b/>
        </w:rPr>
      </w:pPr>
      <w:r w:rsidRPr="006B704A">
        <w:rPr>
          <w:rFonts w:ascii="Times New Roman" w:hAnsi="Times New Roman" w:cs="Times New Roman"/>
          <w:b/>
        </w:rPr>
        <w:t>Discussion</w:t>
      </w:r>
    </w:p>
    <w:p w14:paraId="55A57DB2" w14:textId="77777777" w:rsidR="00441B97" w:rsidRDefault="00441B97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48D3F8B8" w14:textId="3BA0B459" w:rsidR="008A0EC3" w:rsidRPr="008A0EC3" w:rsidRDefault="008A0EC3" w:rsidP="008A0EC3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8A0EC3">
        <w:rPr>
          <w:rFonts w:ascii="Times New Roman" w:hAnsi="Times New Roman" w:cs="Times New Roman"/>
        </w:rPr>
        <w:t xml:space="preserve">Our Mediterranean-level analysis provides strong correlative evidence that wild catches of two iconic fish </w:t>
      </w:r>
      <w:r w:rsidRPr="00FA0674">
        <w:rPr>
          <w:rFonts w:ascii="Times New Roman" w:hAnsi="Times New Roman" w:cs="Times New Roman"/>
        </w:rPr>
        <w:t>species are now driven by aquaculture. Given the overall decline in landing weights by the small-scale vessel fleet across the Mediterranean (b</w:t>
      </w:r>
      <w:r w:rsidRPr="000E2E8C">
        <w:rPr>
          <w:rFonts w:ascii="Times New Roman" w:hAnsi="Times New Roman" w:cs="Times New Roman"/>
        </w:rPr>
        <w:t xml:space="preserve">etween 2006 and 2012, the Mediterranean-Black Sea fish landing weight decreased by 20-30%;  </w:t>
      </w:r>
      <w:r w:rsidRPr="000E2E8C">
        <w:rPr>
          <w:rFonts w:ascii="Times New Roman" w:hAnsi="Times New Roman" w:cs="Times New Roman"/>
          <w:highlight w:val="yellow"/>
        </w:rPr>
        <w:t>reference</w:t>
      </w:r>
      <w:r w:rsidRPr="008A0EC3">
        <w:rPr>
          <w:rFonts w:ascii="Times New Roman" w:hAnsi="Times New Roman" w:cs="Times New Roman"/>
        </w:rPr>
        <w:t xml:space="preserve">) and the absence of other major changes to </w:t>
      </w:r>
      <w:r w:rsidRPr="00FA0674">
        <w:rPr>
          <w:rFonts w:ascii="Times New Roman" w:hAnsi="Times New Roman" w:cs="Times New Roman"/>
        </w:rPr>
        <w:t>the ecosystem such as increased primary productivity (</w:t>
      </w:r>
      <w:r w:rsidRPr="000E2E8C">
        <w:rPr>
          <w:rFonts w:ascii="Times New Roman" w:hAnsi="Times New Roman" w:cs="Times New Roman"/>
          <w:highlight w:val="yellow"/>
        </w:rPr>
        <w:t>reference</w:t>
      </w:r>
      <w:r w:rsidRPr="00FA0674">
        <w:rPr>
          <w:rFonts w:ascii="Times New Roman" w:hAnsi="Times New Roman" w:cs="Times New Roman"/>
        </w:rPr>
        <w:t xml:space="preserve">), the most parsimonious explanation for the recent and rapid increase in </w:t>
      </w:r>
      <w:r w:rsidR="00D35C0A">
        <w:rPr>
          <w:rFonts w:ascii="Times New Roman" w:hAnsi="Times New Roman" w:cs="Times New Roman"/>
        </w:rPr>
        <w:t>seabream</w:t>
      </w:r>
      <w:r w:rsidRPr="00FA0674">
        <w:rPr>
          <w:rFonts w:ascii="Times New Roman" w:hAnsi="Times New Roman" w:cs="Times New Roman"/>
        </w:rPr>
        <w:t xml:space="preserve"> and </w:t>
      </w:r>
      <w:r w:rsidR="00D35C0A">
        <w:rPr>
          <w:rFonts w:ascii="Times New Roman" w:hAnsi="Times New Roman" w:cs="Times New Roman"/>
        </w:rPr>
        <w:t>seabass</w:t>
      </w:r>
      <w:r w:rsidRPr="00FA0674">
        <w:rPr>
          <w:rFonts w:ascii="Times New Roman" w:hAnsi="Times New Roman" w:cs="Times New Roman"/>
        </w:rPr>
        <w:t xml:space="preserve"> landings is that escaped fish from aquaculture boost wild populations. Our results have major implications for stock assessments, which will be continuously confounded by escapees, </w:t>
      </w:r>
      <w:ins w:id="75" w:author="Javier Atalah" w:date="2022-10-02T06:18:00Z">
        <w:r w:rsidR="00E86498">
          <w:rPr>
            <w:rFonts w:ascii="Times New Roman" w:hAnsi="Times New Roman" w:cs="Times New Roman"/>
          </w:rPr>
          <w:t xml:space="preserve">and </w:t>
        </w:r>
      </w:ins>
      <w:r w:rsidRPr="00FA0674">
        <w:rPr>
          <w:rFonts w:ascii="Times New Roman" w:hAnsi="Times New Roman" w:cs="Times New Roman"/>
        </w:rPr>
        <w:t>the genetic diversity of these species in the wild</w:t>
      </w:r>
      <w:r w:rsidR="003B2681">
        <w:rPr>
          <w:rFonts w:ascii="Times New Roman" w:hAnsi="Times New Roman" w:cs="Times New Roman"/>
        </w:rPr>
        <w:t xml:space="preserve">. High </w:t>
      </w:r>
      <w:r>
        <w:rPr>
          <w:rFonts w:ascii="Times New Roman" w:hAnsi="Times New Roman" w:cs="Times New Roman"/>
        </w:rPr>
        <w:t xml:space="preserve">connectivity levels between wild and farmed populations may </w:t>
      </w:r>
      <w:r w:rsidR="003B2681">
        <w:rPr>
          <w:rFonts w:ascii="Times New Roman" w:hAnsi="Times New Roman" w:cs="Times New Roman"/>
        </w:rPr>
        <w:t xml:space="preserve">also </w:t>
      </w:r>
      <w:r>
        <w:rPr>
          <w:rFonts w:ascii="Times New Roman" w:hAnsi="Times New Roman" w:cs="Times New Roman"/>
        </w:rPr>
        <w:t>contribute to epidemics of pathogens or parasites (</w:t>
      </w:r>
      <w:r w:rsidRPr="000E2E8C">
        <w:rPr>
          <w:rFonts w:ascii="Times New Roman" w:hAnsi="Times New Roman" w:cs="Times New Roman"/>
          <w:highlight w:val="yellow"/>
        </w:rPr>
        <w:t>Arechavala et al. AEI</w:t>
      </w:r>
      <w:r>
        <w:rPr>
          <w:rFonts w:ascii="Times New Roman" w:hAnsi="Times New Roman" w:cs="Times New Roman"/>
        </w:rPr>
        <w:t>).</w:t>
      </w:r>
    </w:p>
    <w:p w14:paraId="06F989A2" w14:textId="77777777" w:rsidR="00441B97" w:rsidRDefault="00441B97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2E21B6B6" w14:textId="0AD2B10E" w:rsidR="00912D90" w:rsidRPr="006D7DE9" w:rsidRDefault="004F2C18" w:rsidP="006D7DE9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 w:rsidRPr="006B704A">
        <w:rPr>
          <w:rFonts w:ascii="Times New Roman" w:hAnsi="Times New Roman" w:cs="Times New Roman"/>
        </w:rPr>
        <w:t>Th</w:t>
      </w:r>
      <w:r w:rsidR="00753A0C">
        <w:rPr>
          <w:rFonts w:ascii="Times New Roman" w:hAnsi="Times New Roman" w:cs="Times New Roman"/>
        </w:rPr>
        <w:t xml:space="preserve">eoretically, </w:t>
      </w:r>
      <w:r w:rsidR="0032337A">
        <w:rPr>
          <w:rFonts w:ascii="Times New Roman" w:hAnsi="Times New Roman" w:cs="Times New Roman"/>
        </w:rPr>
        <w:t>aquaculture</w:t>
      </w:r>
      <w:r w:rsidRPr="006B704A">
        <w:rPr>
          <w:rFonts w:ascii="Times New Roman" w:hAnsi="Times New Roman" w:cs="Times New Roman"/>
        </w:rPr>
        <w:t xml:space="preserve"> </w:t>
      </w:r>
      <w:r w:rsidR="0032337A">
        <w:rPr>
          <w:rFonts w:ascii="Times New Roman" w:hAnsi="Times New Roman" w:cs="Times New Roman"/>
        </w:rPr>
        <w:t>could alter</w:t>
      </w:r>
      <w:r w:rsidR="0032337A" w:rsidRPr="006B704A">
        <w:rPr>
          <w:rFonts w:ascii="Times New Roman" w:hAnsi="Times New Roman" w:cs="Times New Roman"/>
        </w:rPr>
        <w:t xml:space="preserve"> </w:t>
      </w:r>
      <w:r w:rsidRPr="006B704A">
        <w:rPr>
          <w:rFonts w:ascii="Times New Roman" w:hAnsi="Times New Roman" w:cs="Times New Roman"/>
        </w:rPr>
        <w:t xml:space="preserve">fisheries captures </w:t>
      </w:r>
      <w:r w:rsidR="00CB05F8">
        <w:rPr>
          <w:rFonts w:ascii="Times New Roman" w:hAnsi="Times New Roman" w:cs="Times New Roman"/>
        </w:rPr>
        <w:t>in two ways</w:t>
      </w:r>
      <w:r w:rsidRPr="006B704A">
        <w:rPr>
          <w:rFonts w:ascii="Times New Roman" w:hAnsi="Times New Roman" w:cs="Times New Roman"/>
        </w:rPr>
        <w:t xml:space="preserve">: </w:t>
      </w:r>
      <w:r w:rsidR="00753A0C">
        <w:rPr>
          <w:rFonts w:ascii="Times New Roman" w:hAnsi="Times New Roman" w:cs="Times New Roman"/>
        </w:rPr>
        <w:t xml:space="preserve">(1) </w:t>
      </w:r>
      <w:r w:rsidRPr="006B704A">
        <w:rPr>
          <w:rFonts w:ascii="Times New Roman" w:hAnsi="Times New Roman" w:cs="Times New Roman"/>
        </w:rPr>
        <w:t xml:space="preserve">fish escaping from </w:t>
      </w:r>
      <w:r w:rsidR="00CB05F8">
        <w:rPr>
          <w:rFonts w:ascii="Times New Roman" w:hAnsi="Times New Roman" w:cs="Times New Roman"/>
        </w:rPr>
        <w:t>aquaculture</w:t>
      </w:r>
      <w:r w:rsidRPr="006B704A">
        <w:rPr>
          <w:rFonts w:ascii="Times New Roman" w:hAnsi="Times New Roman" w:cs="Times New Roman"/>
        </w:rPr>
        <w:t xml:space="preserve"> </w:t>
      </w:r>
      <w:r w:rsidR="00297D43">
        <w:rPr>
          <w:rFonts w:ascii="Times New Roman" w:hAnsi="Times New Roman" w:cs="Times New Roman"/>
        </w:rPr>
        <w:t>enhance</w:t>
      </w:r>
      <w:r w:rsidRPr="006B704A">
        <w:rPr>
          <w:rFonts w:ascii="Times New Roman" w:hAnsi="Times New Roman" w:cs="Times New Roman"/>
        </w:rPr>
        <w:t xml:space="preserve"> stocks of wild conspecifics, thus maintaining </w:t>
      </w:r>
      <w:del w:id="76" w:author="Javier Atalah" w:date="2022-10-02T06:18:00Z">
        <w:r w:rsidRPr="006B704A" w:rsidDel="00E86498">
          <w:rPr>
            <w:rFonts w:ascii="Times New Roman" w:hAnsi="Times New Roman" w:cs="Times New Roman"/>
          </w:rPr>
          <w:delText>and</w:delText>
        </w:r>
        <w:r w:rsidR="00CB05F8" w:rsidDel="00E86498">
          <w:rPr>
            <w:rFonts w:ascii="Times New Roman" w:hAnsi="Times New Roman" w:cs="Times New Roman"/>
          </w:rPr>
          <w:delText>/or</w:delText>
        </w:r>
      </w:del>
      <w:ins w:id="77" w:author="Javier Atalah" w:date="2022-10-02T06:18:00Z">
        <w:r w:rsidR="00E86498">
          <w:rPr>
            <w:rFonts w:ascii="Times New Roman" w:hAnsi="Times New Roman" w:cs="Times New Roman"/>
          </w:rPr>
          <w:t>and</w:t>
        </w:r>
      </w:ins>
      <w:r w:rsidRPr="006B704A">
        <w:rPr>
          <w:rFonts w:ascii="Times New Roman" w:hAnsi="Times New Roman" w:cs="Times New Roman"/>
        </w:rPr>
        <w:t xml:space="preserve"> </w:t>
      </w:r>
      <w:r w:rsidR="001E2B6A">
        <w:rPr>
          <w:rFonts w:ascii="Times New Roman" w:hAnsi="Times New Roman" w:cs="Times New Roman"/>
        </w:rPr>
        <w:t>increasing</w:t>
      </w:r>
      <w:r w:rsidR="00BE2F62">
        <w:rPr>
          <w:rFonts w:ascii="Times New Roman" w:hAnsi="Times New Roman" w:cs="Times New Roman"/>
        </w:rPr>
        <w:t xml:space="preserve"> captures</w:t>
      </w:r>
      <w:r w:rsidR="00C746F6">
        <w:rPr>
          <w:rFonts w:ascii="Times New Roman" w:hAnsi="Times New Roman" w:cs="Times New Roman"/>
        </w:rPr>
        <w:t xml:space="preserve">; and (2) </w:t>
      </w:r>
      <w:r w:rsidR="0032337A">
        <w:rPr>
          <w:rFonts w:ascii="Times New Roman" w:hAnsi="Times New Roman" w:cs="Times New Roman"/>
        </w:rPr>
        <w:t>cheaper farmed fish flood the market,</w:t>
      </w:r>
      <w:r w:rsidR="00CB05F8">
        <w:rPr>
          <w:rFonts w:ascii="Times New Roman" w:hAnsi="Times New Roman" w:cs="Times New Roman"/>
        </w:rPr>
        <w:t xml:space="preserve"> rendering </w:t>
      </w:r>
      <w:r w:rsidR="00820CA4">
        <w:rPr>
          <w:rFonts w:ascii="Times New Roman" w:hAnsi="Times New Roman" w:cs="Times New Roman"/>
        </w:rPr>
        <w:t>wild</w:t>
      </w:r>
      <w:r w:rsidR="00820CA4" w:rsidRPr="006B704A">
        <w:rPr>
          <w:rFonts w:ascii="Times New Roman" w:hAnsi="Times New Roman" w:cs="Times New Roman"/>
        </w:rPr>
        <w:t xml:space="preserve"> </w:t>
      </w:r>
      <w:r w:rsidRPr="006B704A">
        <w:rPr>
          <w:rFonts w:ascii="Times New Roman" w:hAnsi="Times New Roman" w:cs="Times New Roman"/>
        </w:rPr>
        <w:t xml:space="preserve">fisheries non-profitable </w:t>
      </w:r>
      <w:r w:rsidR="00CB05F8">
        <w:rPr>
          <w:rFonts w:ascii="Times New Roman" w:hAnsi="Times New Roman" w:cs="Times New Roman"/>
        </w:rPr>
        <w:t>and thus relaxing</w:t>
      </w:r>
      <w:r w:rsidR="00CB05F8" w:rsidRPr="006B704A">
        <w:rPr>
          <w:rFonts w:ascii="Times New Roman" w:hAnsi="Times New Roman" w:cs="Times New Roman"/>
        </w:rPr>
        <w:t xml:space="preserve"> fishing pressure </w:t>
      </w:r>
      <w:r w:rsidRPr="006B704A">
        <w:rPr>
          <w:rFonts w:ascii="Times New Roman" w:hAnsi="Times New Roman" w:cs="Times New Roman"/>
        </w:rPr>
        <w:t>(</w:t>
      </w:r>
      <w:proofErr w:type="spellStart"/>
      <w:r w:rsidR="00147D44" w:rsidRPr="00147D44">
        <w:rPr>
          <w:rFonts w:ascii="Times New Roman" w:hAnsi="Times New Roman" w:cs="Times New Roman"/>
          <w:highlight w:val="yellow"/>
        </w:rPr>
        <w:t>Villasante</w:t>
      </w:r>
      <w:proofErr w:type="spellEnd"/>
      <w:r w:rsidR="00147D44" w:rsidRPr="00147D44">
        <w:rPr>
          <w:rFonts w:ascii="Times New Roman" w:hAnsi="Times New Roman" w:cs="Times New Roman"/>
          <w:highlight w:val="yellow"/>
        </w:rPr>
        <w:t xml:space="preserve"> et al., 2013</w:t>
      </w:r>
      <w:r w:rsidRPr="006B704A">
        <w:rPr>
          <w:rFonts w:ascii="Times New Roman" w:hAnsi="Times New Roman" w:cs="Times New Roman"/>
        </w:rPr>
        <w:t xml:space="preserve">). </w:t>
      </w:r>
      <w:r w:rsidR="0032337A">
        <w:rPr>
          <w:rFonts w:ascii="Times New Roman" w:hAnsi="Times New Roman" w:cs="Times New Roman"/>
        </w:rPr>
        <w:t>Market</w:t>
      </w:r>
      <w:r w:rsidR="00CB05F8">
        <w:rPr>
          <w:rFonts w:ascii="Times New Roman" w:hAnsi="Times New Roman" w:cs="Times New Roman"/>
        </w:rPr>
        <w:t xml:space="preserve"> flooding has only occurred in the short term</w:t>
      </w:r>
      <w:r w:rsidRPr="006B704A">
        <w:rPr>
          <w:rFonts w:ascii="Times New Roman" w:hAnsi="Times New Roman" w:cs="Times New Roman"/>
        </w:rPr>
        <w:t xml:space="preserve"> (</w:t>
      </w:r>
      <w:r w:rsidR="00673CF4">
        <w:rPr>
          <w:rFonts w:ascii="Times New Roman" w:hAnsi="Times New Roman" w:cs="Times New Roman"/>
          <w:highlight w:val="yellow"/>
        </w:rPr>
        <w:t>Valderrama</w:t>
      </w:r>
      <w:r w:rsidR="00495F69" w:rsidRPr="00495F69">
        <w:rPr>
          <w:rFonts w:ascii="Times New Roman" w:hAnsi="Times New Roman" w:cs="Times New Roman"/>
          <w:highlight w:val="yellow"/>
        </w:rPr>
        <w:t xml:space="preserve"> and Anderson, 2010</w:t>
      </w:r>
      <w:r w:rsidRPr="006B704A">
        <w:rPr>
          <w:rFonts w:ascii="Times New Roman" w:hAnsi="Times New Roman" w:cs="Times New Roman"/>
        </w:rPr>
        <w:t xml:space="preserve">), </w:t>
      </w:r>
      <w:r w:rsidR="00CB05F8">
        <w:rPr>
          <w:rFonts w:ascii="Times New Roman" w:hAnsi="Times New Roman" w:cs="Times New Roman"/>
        </w:rPr>
        <w:t xml:space="preserve">as </w:t>
      </w:r>
      <w:r w:rsidRPr="006B704A">
        <w:rPr>
          <w:rFonts w:ascii="Times New Roman" w:hAnsi="Times New Roman" w:cs="Times New Roman"/>
        </w:rPr>
        <w:t>wild and farmed fish behave as two different</w:t>
      </w:r>
      <w:r w:rsidR="0032337A">
        <w:rPr>
          <w:rFonts w:ascii="Times New Roman" w:hAnsi="Times New Roman" w:cs="Times New Roman"/>
        </w:rPr>
        <w:t>,</w:t>
      </w:r>
      <w:r w:rsidRPr="006B704A">
        <w:rPr>
          <w:rFonts w:ascii="Times New Roman" w:hAnsi="Times New Roman" w:cs="Times New Roman"/>
        </w:rPr>
        <w:t xml:space="preserve"> </w:t>
      </w:r>
      <w:r w:rsidR="0032337A">
        <w:rPr>
          <w:rFonts w:ascii="Times New Roman" w:hAnsi="Times New Roman" w:cs="Times New Roman"/>
        </w:rPr>
        <w:t xml:space="preserve">unrelated </w:t>
      </w:r>
      <w:r w:rsidRPr="006B704A">
        <w:rPr>
          <w:rFonts w:ascii="Times New Roman" w:hAnsi="Times New Roman" w:cs="Times New Roman"/>
        </w:rPr>
        <w:t xml:space="preserve">products </w:t>
      </w:r>
      <w:r w:rsidR="00CB05F8">
        <w:rPr>
          <w:rFonts w:ascii="Times New Roman" w:hAnsi="Times New Roman" w:cs="Times New Roman"/>
        </w:rPr>
        <w:t>(</w:t>
      </w:r>
      <w:proofErr w:type="spellStart"/>
      <w:r w:rsidR="006E2DC7">
        <w:rPr>
          <w:rFonts w:ascii="Times New Roman" w:hAnsi="Times New Roman" w:cs="Times New Roman"/>
          <w:highlight w:val="yellow"/>
        </w:rPr>
        <w:t>Villasante</w:t>
      </w:r>
      <w:proofErr w:type="spellEnd"/>
      <w:r w:rsidR="006E2DC7">
        <w:rPr>
          <w:rFonts w:ascii="Times New Roman" w:hAnsi="Times New Roman" w:cs="Times New Roman"/>
          <w:highlight w:val="yellow"/>
        </w:rPr>
        <w:t xml:space="preserve"> et al., 2013</w:t>
      </w:r>
      <w:r w:rsidR="0032337A" w:rsidRPr="006B704A">
        <w:rPr>
          <w:rFonts w:ascii="Times New Roman" w:hAnsi="Times New Roman" w:cs="Times New Roman"/>
          <w:highlight w:val="yellow"/>
        </w:rPr>
        <w:t>)</w:t>
      </w:r>
      <w:r w:rsidR="0032337A">
        <w:rPr>
          <w:rFonts w:ascii="Times New Roman" w:hAnsi="Times New Roman" w:cs="Times New Roman"/>
        </w:rPr>
        <w:t>. T</w:t>
      </w:r>
      <w:r w:rsidR="00EA2868">
        <w:rPr>
          <w:rFonts w:ascii="Times New Roman" w:hAnsi="Times New Roman" w:cs="Times New Roman"/>
        </w:rPr>
        <w:t xml:space="preserve">ogether with </w:t>
      </w:r>
      <w:r w:rsidR="00CB05F8">
        <w:rPr>
          <w:rFonts w:ascii="Times New Roman" w:hAnsi="Times New Roman" w:cs="Times New Roman"/>
        </w:rPr>
        <w:t xml:space="preserve">the </w:t>
      </w:r>
      <w:r w:rsidR="00EA2868">
        <w:rPr>
          <w:rFonts w:ascii="Times New Roman" w:hAnsi="Times New Roman" w:cs="Times New Roman"/>
        </w:rPr>
        <w:t>multi</w:t>
      </w:r>
      <w:r w:rsidR="0032337A">
        <w:rPr>
          <w:rFonts w:ascii="Times New Roman" w:hAnsi="Times New Roman" w:cs="Times New Roman"/>
        </w:rPr>
        <w:t>-</w:t>
      </w:r>
      <w:r w:rsidR="00EA2868">
        <w:rPr>
          <w:rFonts w:ascii="Times New Roman" w:hAnsi="Times New Roman" w:cs="Times New Roman"/>
        </w:rPr>
        <w:t>specific nature of Mediterranean fisheries (</w:t>
      </w:r>
      <w:proofErr w:type="spellStart"/>
      <w:r w:rsidR="00576683" w:rsidRPr="00576683">
        <w:rPr>
          <w:rFonts w:ascii="Times New Roman" w:hAnsi="Times New Roman" w:cs="Times New Roman"/>
          <w:highlight w:val="yellow"/>
        </w:rPr>
        <w:t>Lleonart</w:t>
      </w:r>
      <w:proofErr w:type="spellEnd"/>
      <w:r w:rsidR="00576683" w:rsidRPr="00576683">
        <w:rPr>
          <w:rFonts w:ascii="Times New Roman" w:hAnsi="Times New Roman" w:cs="Times New Roman"/>
          <w:highlight w:val="yellow"/>
        </w:rPr>
        <w:t xml:space="preserve"> and </w:t>
      </w:r>
      <w:proofErr w:type="spellStart"/>
      <w:r w:rsidR="00576683" w:rsidRPr="00576683">
        <w:rPr>
          <w:rFonts w:ascii="Times New Roman" w:hAnsi="Times New Roman" w:cs="Times New Roman"/>
          <w:highlight w:val="yellow"/>
        </w:rPr>
        <w:t>Maynou</w:t>
      </w:r>
      <w:proofErr w:type="spellEnd"/>
      <w:r w:rsidR="00576683" w:rsidRPr="00576683">
        <w:rPr>
          <w:rFonts w:ascii="Times New Roman" w:hAnsi="Times New Roman" w:cs="Times New Roman"/>
          <w:highlight w:val="yellow"/>
        </w:rPr>
        <w:t>, 2003</w:t>
      </w:r>
      <w:r w:rsidR="00EA2868">
        <w:rPr>
          <w:rFonts w:ascii="Times New Roman" w:hAnsi="Times New Roman" w:cs="Times New Roman"/>
        </w:rPr>
        <w:t>)</w:t>
      </w:r>
      <w:r w:rsidR="0032337A">
        <w:rPr>
          <w:rFonts w:ascii="Times New Roman" w:hAnsi="Times New Roman" w:cs="Times New Roman"/>
        </w:rPr>
        <w:t>, this</w:t>
      </w:r>
      <w:r w:rsidR="00EA2868">
        <w:rPr>
          <w:rFonts w:ascii="Times New Roman" w:hAnsi="Times New Roman" w:cs="Times New Roman"/>
        </w:rPr>
        <w:t xml:space="preserve"> prevent</w:t>
      </w:r>
      <w:r w:rsidR="00CB05F8">
        <w:rPr>
          <w:rFonts w:ascii="Times New Roman" w:hAnsi="Times New Roman" w:cs="Times New Roman"/>
        </w:rPr>
        <w:t>s</w:t>
      </w:r>
      <w:r w:rsidR="00EA2868">
        <w:rPr>
          <w:rFonts w:ascii="Times New Roman" w:hAnsi="Times New Roman" w:cs="Times New Roman"/>
        </w:rPr>
        <w:t xml:space="preserve"> this </w:t>
      </w:r>
      <w:r w:rsidR="0032337A">
        <w:rPr>
          <w:rFonts w:ascii="Times New Roman" w:hAnsi="Times New Roman" w:cs="Times New Roman"/>
        </w:rPr>
        <w:t>effect</w:t>
      </w:r>
      <w:r w:rsidR="001C36C6">
        <w:rPr>
          <w:rFonts w:ascii="Times New Roman" w:hAnsi="Times New Roman" w:cs="Times New Roman"/>
        </w:rPr>
        <w:t xml:space="preserve">. </w:t>
      </w:r>
      <w:r w:rsidRPr="006B704A">
        <w:rPr>
          <w:rFonts w:ascii="Times New Roman" w:hAnsi="Times New Roman" w:cs="Times New Roman"/>
        </w:rPr>
        <w:t xml:space="preserve">However, </w:t>
      </w:r>
      <w:r w:rsidR="00CB05F8">
        <w:rPr>
          <w:rFonts w:ascii="Times New Roman" w:hAnsi="Times New Roman" w:cs="Times New Roman"/>
        </w:rPr>
        <w:t xml:space="preserve">aquaculture escapees </w:t>
      </w:r>
      <w:r w:rsidR="0032337A">
        <w:rPr>
          <w:rFonts w:ascii="Times New Roman" w:hAnsi="Times New Roman" w:cs="Times New Roman"/>
        </w:rPr>
        <w:t>increase</w:t>
      </w:r>
      <w:r w:rsidR="00CB05F8">
        <w:rPr>
          <w:rFonts w:ascii="Times New Roman" w:hAnsi="Times New Roman" w:cs="Times New Roman"/>
        </w:rPr>
        <w:t xml:space="preserve"> wild fisheries landings </w:t>
      </w:r>
      <w:r w:rsidR="0032337A">
        <w:rPr>
          <w:rFonts w:ascii="Times New Roman" w:hAnsi="Times New Roman" w:cs="Times New Roman"/>
        </w:rPr>
        <w:t xml:space="preserve">at </w:t>
      </w:r>
      <w:ins w:id="78" w:author="Javier Atalah" w:date="2022-10-02T06:18:00Z">
        <w:r w:rsidR="00E86498">
          <w:rPr>
            <w:rFonts w:ascii="Times New Roman" w:hAnsi="Times New Roman" w:cs="Times New Roman"/>
          </w:rPr>
          <w:t xml:space="preserve">a </w:t>
        </w:r>
      </w:ins>
      <w:r w:rsidR="0032337A">
        <w:rPr>
          <w:rFonts w:ascii="Times New Roman" w:hAnsi="Times New Roman" w:cs="Times New Roman"/>
        </w:rPr>
        <w:t xml:space="preserve">regional scale </w:t>
      </w:r>
      <w:r w:rsidRPr="006B704A">
        <w:rPr>
          <w:rFonts w:ascii="Times New Roman" w:hAnsi="Times New Roman" w:cs="Times New Roman"/>
        </w:rPr>
        <w:t>(</w:t>
      </w:r>
      <w:proofErr w:type="spellStart"/>
      <w:r w:rsidR="00576683" w:rsidRPr="00576683">
        <w:rPr>
          <w:rFonts w:ascii="Times New Roman" w:hAnsi="Times New Roman" w:cs="Times New Roman"/>
          <w:highlight w:val="yellow"/>
        </w:rPr>
        <w:t>Dimitriou</w:t>
      </w:r>
      <w:proofErr w:type="spellEnd"/>
      <w:r w:rsidR="00576683" w:rsidRPr="00576683">
        <w:rPr>
          <w:rFonts w:ascii="Times New Roman" w:hAnsi="Times New Roman" w:cs="Times New Roman"/>
          <w:highlight w:val="yellow"/>
        </w:rPr>
        <w:t xml:space="preserve"> et al., 2007;</w:t>
      </w:r>
      <w:r w:rsidR="00576683">
        <w:rPr>
          <w:rFonts w:ascii="Times New Roman" w:hAnsi="Times New Roman" w:cs="Times New Roman"/>
        </w:rPr>
        <w:t xml:space="preserve"> </w:t>
      </w:r>
      <w:r w:rsidR="00DE0091" w:rsidRPr="00DE0091">
        <w:rPr>
          <w:rFonts w:ascii="Times New Roman" w:hAnsi="Times New Roman" w:cs="Times New Roman"/>
          <w:highlight w:val="yellow"/>
        </w:rPr>
        <w:t xml:space="preserve">Toledo-Guedes et al., 2014; </w:t>
      </w:r>
      <w:proofErr w:type="spellStart"/>
      <w:r w:rsidR="00DE0091" w:rsidRPr="00DE0091">
        <w:rPr>
          <w:rFonts w:ascii="Times New Roman" w:hAnsi="Times New Roman" w:cs="Times New Roman"/>
          <w:highlight w:val="yellow"/>
        </w:rPr>
        <w:t>Glamuzina</w:t>
      </w:r>
      <w:proofErr w:type="spellEnd"/>
      <w:r w:rsidR="00DE0091" w:rsidRPr="00DE0091">
        <w:rPr>
          <w:rFonts w:ascii="Times New Roman" w:hAnsi="Times New Roman" w:cs="Times New Roman"/>
          <w:highlight w:val="yellow"/>
        </w:rPr>
        <w:t xml:space="preserve"> et al., 2014; Arechavala-Lopez et al., 2015;</w:t>
      </w:r>
      <w:r w:rsidR="007B5CAE">
        <w:rPr>
          <w:rFonts w:ascii="Times New Roman" w:hAnsi="Times New Roman" w:cs="Times New Roman"/>
          <w:highlight w:val="yellow"/>
        </w:rPr>
        <w:t xml:space="preserve"> </w:t>
      </w:r>
      <w:r w:rsidR="00DE0091" w:rsidRPr="00DE0091">
        <w:rPr>
          <w:rFonts w:ascii="Times New Roman" w:hAnsi="Times New Roman" w:cs="Times New Roman"/>
          <w:highlight w:val="yellow"/>
        </w:rPr>
        <w:t>Izquierdo-Gomez and Sanchez-Jerez, 2016</w:t>
      </w:r>
      <w:r w:rsidR="00DE0091">
        <w:rPr>
          <w:rFonts w:ascii="Times New Roman" w:hAnsi="Times New Roman" w:cs="Times New Roman"/>
        </w:rPr>
        <w:t>)</w:t>
      </w:r>
      <w:r w:rsidRPr="006B704A">
        <w:rPr>
          <w:rFonts w:ascii="Times New Roman" w:hAnsi="Times New Roman" w:cs="Times New Roman"/>
        </w:rPr>
        <w:t xml:space="preserve">. </w:t>
      </w:r>
      <w:r w:rsidR="00820CA4">
        <w:rPr>
          <w:rFonts w:ascii="Times New Roman" w:hAnsi="Times New Roman" w:cs="Times New Roman"/>
        </w:rPr>
        <w:t>Our analysis</w:t>
      </w:r>
      <w:r w:rsidR="00820CA4" w:rsidDel="00CB05F8">
        <w:rPr>
          <w:rFonts w:ascii="Times New Roman" w:hAnsi="Times New Roman" w:cs="Times New Roman"/>
        </w:rPr>
        <w:t xml:space="preserve"> </w:t>
      </w:r>
      <w:r w:rsidR="00CB05F8">
        <w:rPr>
          <w:rFonts w:ascii="Times New Roman" w:hAnsi="Times New Roman" w:cs="Times New Roman"/>
        </w:rPr>
        <w:t>reflect</w:t>
      </w:r>
      <w:r w:rsidR="00820CA4">
        <w:rPr>
          <w:rFonts w:ascii="Times New Roman" w:hAnsi="Times New Roman" w:cs="Times New Roman"/>
        </w:rPr>
        <w:t>s</w:t>
      </w:r>
      <w:r w:rsidR="00CB05F8">
        <w:rPr>
          <w:rFonts w:ascii="Times New Roman" w:hAnsi="Times New Roman" w:cs="Times New Roman"/>
        </w:rPr>
        <w:t xml:space="preserve"> the</w:t>
      </w:r>
      <w:r w:rsidR="00C3671F">
        <w:rPr>
          <w:rFonts w:ascii="Times New Roman" w:hAnsi="Times New Roman" w:cs="Times New Roman"/>
        </w:rPr>
        <w:t xml:space="preserve"> </w:t>
      </w:r>
      <w:r w:rsidR="000A4793">
        <w:rPr>
          <w:rFonts w:ascii="Times New Roman" w:hAnsi="Times New Roman" w:cs="Times New Roman"/>
        </w:rPr>
        <w:t>additive effect</w:t>
      </w:r>
      <w:r w:rsidR="00C3671F">
        <w:rPr>
          <w:rFonts w:ascii="Times New Roman" w:hAnsi="Times New Roman" w:cs="Times New Roman"/>
        </w:rPr>
        <w:t xml:space="preserve"> of many local cases </w:t>
      </w:r>
      <w:r w:rsidR="005713CC">
        <w:rPr>
          <w:rFonts w:ascii="Times New Roman" w:hAnsi="Times New Roman" w:cs="Times New Roman"/>
        </w:rPr>
        <w:t xml:space="preserve">across the Mediterranean </w:t>
      </w:r>
      <w:r w:rsidR="00CB05F8">
        <w:rPr>
          <w:rFonts w:ascii="Times New Roman" w:hAnsi="Times New Roman" w:cs="Times New Roman"/>
        </w:rPr>
        <w:t>Sea</w:t>
      </w:r>
      <w:r w:rsidR="00C3671F">
        <w:rPr>
          <w:rFonts w:ascii="Times New Roman" w:hAnsi="Times New Roman" w:cs="Times New Roman"/>
        </w:rPr>
        <w:t>.</w:t>
      </w:r>
    </w:p>
    <w:p w14:paraId="5E6B3A0F" w14:textId="77777777" w:rsidR="00731B9B" w:rsidRDefault="00731B9B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529F3866" w14:textId="756E58C5" w:rsidR="00B00CFF" w:rsidRDefault="00CB05F8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F8632F" w:rsidRPr="006B704A">
        <w:rPr>
          <w:rFonts w:ascii="Times New Roman" w:hAnsi="Times New Roman" w:cs="Times New Roman"/>
        </w:rPr>
        <w:t>scapees could mask</w:t>
      </w:r>
      <w:r w:rsidR="00820CA4">
        <w:rPr>
          <w:rFonts w:ascii="Times New Roman" w:hAnsi="Times New Roman" w:cs="Times New Roman"/>
        </w:rPr>
        <w:t xml:space="preserve"> </w:t>
      </w:r>
      <w:ins w:id="79" w:author="Javier Atalah" w:date="2022-10-02T06:18:00Z">
        <w:r w:rsidR="00E86498">
          <w:rPr>
            <w:rFonts w:ascii="Times New Roman" w:hAnsi="Times New Roman" w:cs="Times New Roman"/>
          </w:rPr>
          <w:t xml:space="preserve">the </w:t>
        </w:r>
      </w:ins>
      <w:r w:rsidR="00F8632F" w:rsidRPr="006B704A">
        <w:rPr>
          <w:rFonts w:ascii="Times New Roman" w:hAnsi="Times New Roman" w:cs="Times New Roman"/>
        </w:rPr>
        <w:t>overexploitation of wild stocks</w:t>
      </w:r>
      <w:r w:rsidR="00576683">
        <w:rPr>
          <w:rFonts w:ascii="Times New Roman" w:hAnsi="Times New Roman" w:cs="Times New Roman"/>
        </w:rPr>
        <w:t xml:space="preserve"> </w:t>
      </w:r>
      <w:r w:rsidR="00576683" w:rsidRPr="006B704A">
        <w:rPr>
          <w:rFonts w:ascii="Times New Roman" w:hAnsi="Times New Roman" w:cs="Times New Roman"/>
        </w:rPr>
        <w:t>(</w:t>
      </w:r>
      <w:proofErr w:type="spellStart"/>
      <w:r w:rsidR="00576683" w:rsidRPr="00576683">
        <w:rPr>
          <w:rFonts w:ascii="Times New Roman" w:hAnsi="Times New Roman" w:cs="Times New Roman"/>
          <w:highlight w:val="yellow"/>
        </w:rPr>
        <w:t>Tsikliras</w:t>
      </w:r>
      <w:proofErr w:type="spellEnd"/>
      <w:r w:rsidR="00576683" w:rsidRPr="00576683">
        <w:rPr>
          <w:rFonts w:ascii="Times New Roman" w:hAnsi="Times New Roman" w:cs="Times New Roman"/>
          <w:highlight w:val="yellow"/>
        </w:rPr>
        <w:t xml:space="preserve"> et al., 2015</w:t>
      </w:r>
      <w:r w:rsidR="0057668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="00F8632F">
        <w:rPr>
          <w:rFonts w:ascii="Times New Roman" w:hAnsi="Times New Roman" w:cs="Times New Roman"/>
        </w:rPr>
        <w:t>promoting misleading stock assessments.</w:t>
      </w:r>
      <w:r w:rsidR="00F8632F" w:rsidRPr="006B704A">
        <w:rPr>
          <w:rFonts w:ascii="Times New Roman" w:hAnsi="Times New Roman" w:cs="Times New Roman"/>
        </w:rPr>
        <w:t xml:space="preserve"> </w:t>
      </w:r>
      <w:r w:rsidR="00D35C0A">
        <w:rPr>
          <w:rFonts w:ascii="Times New Roman" w:hAnsi="Times New Roman" w:cs="Times New Roman"/>
        </w:rPr>
        <w:t>Seabream</w:t>
      </w:r>
      <w:r w:rsidR="00FA0674">
        <w:rPr>
          <w:rFonts w:ascii="Times New Roman" w:hAnsi="Times New Roman" w:cs="Times New Roman"/>
        </w:rPr>
        <w:t xml:space="preserve"> and </w:t>
      </w:r>
      <w:r w:rsidR="00D35C0A">
        <w:rPr>
          <w:rFonts w:ascii="Times New Roman" w:hAnsi="Times New Roman" w:cs="Times New Roman"/>
        </w:rPr>
        <w:t>seabass</w:t>
      </w:r>
      <w:r w:rsidR="00FA0674" w:rsidRPr="00E309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</w:t>
      </w:r>
      <w:r w:rsidR="00E30937" w:rsidRPr="00E30937">
        <w:rPr>
          <w:rFonts w:ascii="Times New Roman" w:hAnsi="Times New Roman" w:cs="Times New Roman"/>
        </w:rPr>
        <w:t xml:space="preserve"> important in Mediterranean deme</w:t>
      </w:r>
      <w:r w:rsidR="009017DE">
        <w:rPr>
          <w:rFonts w:ascii="Times New Roman" w:hAnsi="Times New Roman" w:cs="Times New Roman"/>
        </w:rPr>
        <w:t xml:space="preserve">rsal fisheries and are </w:t>
      </w:r>
      <w:r w:rsidR="00E30937" w:rsidRPr="00E30937">
        <w:rPr>
          <w:rFonts w:ascii="Times New Roman" w:hAnsi="Times New Roman" w:cs="Times New Roman"/>
        </w:rPr>
        <w:t>heavily exploited</w:t>
      </w:r>
      <w:r w:rsidR="00E30937">
        <w:rPr>
          <w:rFonts w:ascii="Times New Roman" w:hAnsi="Times New Roman" w:cs="Times New Roman"/>
        </w:rPr>
        <w:t xml:space="preserve"> (</w:t>
      </w:r>
      <w:r w:rsidR="00E30937" w:rsidRPr="00576683">
        <w:rPr>
          <w:rFonts w:ascii="Times New Roman" w:hAnsi="Times New Roman" w:cs="Times New Roman"/>
          <w:highlight w:val="yellow"/>
        </w:rPr>
        <w:t>FAO, 2011</w:t>
      </w:r>
      <w:r w:rsidR="00576683" w:rsidRPr="00576683">
        <w:rPr>
          <w:rFonts w:ascii="Times New Roman" w:hAnsi="Times New Roman" w:cs="Times New Roman"/>
          <w:highlight w:val="yellow"/>
        </w:rPr>
        <w:t>b</w:t>
      </w:r>
      <w:r w:rsidR="00E30937">
        <w:rPr>
          <w:rFonts w:ascii="Times New Roman" w:hAnsi="Times New Roman" w:cs="Times New Roman"/>
        </w:rPr>
        <w:t>)</w:t>
      </w:r>
      <w:r w:rsidR="00E30937" w:rsidRPr="00E30937">
        <w:rPr>
          <w:rFonts w:ascii="Times New Roman" w:hAnsi="Times New Roman" w:cs="Times New Roman"/>
        </w:rPr>
        <w:t xml:space="preserve">. </w:t>
      </w:r>
      <w:del w:id="80" w:author="Javier Atalah" w:date="2022-10-02T06:18:00Z">
        <w:r w:rsidR="003F086E" w:rsidDel="00CF3EC0">
          <w:rPr>
            <w:rFonts w:ascii="Times New Roman" w:hAnsi="Times New Roman" w:cs="Times New Roman"/>
          </w:rPr>
          <w:delText>Prior to</w:delText>
        </w:r>
      </w:del>
      <w:ins w:id="81" w:author="Javier Atalah" w:date="2022-10-02T06:18:00Z">
        <w:r w:rsidR="00CF3EC0">
          <w:rPr>
            <w:rFonts w:ascii="Times New Roman" w:hAnsi="Times New Roman" w:cs="Times New Roman"/>
          </w:rPr>
          <w:t>Before</w:t>
        </w:r>
      </w:ins>
      <w:r w:rsidR="003F086E">
        <w:rPr>
          <w:rFonts w:ascii="Times New Roman" w:hAnsi="Times New Roman" w:cs="Times New Roman"/>
        </w:rPr>
        <w:t xml:space="preserve"> the introduction of </w:t>
      </w:r>
      <w:r w:rsidR="003F086E">
        <w:rPr>
          <w:rFonts w:ascii="Times New Roman" w:hAnsi="Times New Roman" w:cs="Times New Roman"/>
        </w:rPr>
        <w:lastRenderedPageBreak/>
        <w:t xml:space="preserve">aquaculture, </w:t>
      </w:r>
      <w:r w:rsidR="00D35C0A">
        <w:rPr>
          <w:rFonts w:ascii="Times New Roman" w:hAnsi="Times New Roman" w:cs="Times New Roman"/>
        </w:rPr>
        <w:t>seabream</w:t>
      </w:r>
      <w:r w:rsidR="003F086E">
        <w:rPr>
          <w:rFonts w:ascii="Times New Roman" w:hAnsi="Times New Roman" w:cs="Times New Roman"/>
        </w:rPr>
        <w:t xml:space="preserve"> stocks were fished at levels above sustainable yield</w:t>
      </w:r>
      <w:r w:rsidR="003F086E" w:rsidRPr="00E30937">
        <w:rPr>
          <w:rFonts w:ascii="Times New Roman" w:hAnsi="Times New Roman" w:cs="Times New Roman"/>
        </w:rPr>
        <w:t xml:space="preserve"> </w:t>
      </w:r>
      <w:r w:rsidR="00E30937" w:rsidRPr="00E30937">
        <w:rPr>
          <w:rFonts w:ascii="Times New Roman" w:hAnsi="Times New Roman" w:cs="Times New Roman"/>
        </w:rPr>
        <w:t>(</w:t>
      </w:r>
      <w:proofErr w:type="spellStart"/>
      <w:r w:rsidR="00E30937" w:rsidRPr="005A7433">
        <w:rPr>
          <w:rFonts w:ascii="Times New Roman" w:hAnsi="Times New Roman" w:cs="Times New Roman"/>
          <w:highlight w:val="yellow"/>
        </w:rPr>
        <w:t>Farrugio</w:t>
      </w:r>
      <w:proofErr w:type="spellEnd"/>
      <w:r w:rsidR="00E30937" w:rsidRPr="005A7433">
        <w:rPr>
          <w:rFonts w:ascii="Times New Roman" w:hAnsi="Times New Roman" w:cs="Times New Roman"/>
          <w:highlight w:val="yellow"/>
        </w:rPr>
        <w:t xml:space="preserve"> and Le </w:t>
      </w:r>
      <w:proofErr w:type="spellStart"/>
      <w:r w:rsidR="00E30937" w:rsidRPr="005A7433">
        <w:rPr>
          <w:rFonts w:ascii="Times New Roman" w:hAnsi="Times New Roman" w:cs="Times New Roman"/>
          <w:highlight w:val="yellow"/>
        </w:rPr>
        <w:t>Corre</w:t>
      </w:r>
      <w:proofErr w:type="spellEnd"/>
      <w:r w:rsidR="00E30937" w:rsidRPr="005A7433">
        <w:rPr>
          <w:rFonts w:ascii="Times New Roman" w:hAnsi="Times New Roman" w:cs="Times New Roman"/>
          <w:highlight w:val="yellow"/>
        </w:rPr>
        <w:t>, 1994</w:t>
      </w:r>
      <w:r w:rsidR="00E30937" w:rsidRPr="00E30937">
        <w:rPr>
          <w:rFonts w:ascii="Times New Roman" w:hAnsi="Times New Roman" w:cs="Times New Roman"/>
        </w:rPr>
        <w:t>)</w:t>
      </w:r>
      <w:ins w:id="82" w:author="Javier Atalah" w:date="2022-10-02T06:18:00Z">
        <w:r w:rsidR="00CF3EC0">
          <w:rPr>
            <w:rFonts w:ascii="Times New Roman" w:hAnsi="Times New Roman" w:cs="Times New Roman"/>
          </w:rPr>
          <w:t>,</w:t>
        </w:r>
      </w:ins>
      <w:r w:rsidR="00E30937" w:rsidRPr="00E30937">
        <w:rPr>
          <w:rFonts w:ascii="Times New Roman" w:hAnsi="Times New Roman" w:cs="Times New Roman"/>
        </w:rPr>
        <w:t xml:space="preserve"> and it is unlikely that this situation has improved</w:t>
      </w:r>
      <w:r w:rsidR="004C5DB0">
        <w:rPr>
          <w:rFonts w:ascii="Times New Roman" w:hAnsi="Times New Roman" w:cs="Times New Roman"/>
        </w:rPr>
        <w:t xml:space="preserve"> (</w:t>
      </w:r>
      <w:r w:rsidR="004C5DB0" w:rsidRPr="00576683">
        <w:rPr>
          <w:rFonts w:ascii="Times New Roman" w:hAnsi="Times New Roman" w:cs="Times New Roman"/>
          <w:highlight w:val="yellow"/>
        </w:rPr>
        <w:t>FAO, 2011</w:t>
      </w:r>
      <w:r w:rsidR="00576683" w:rsidRPr="00576683">
        <w:rPr>
          <w:rFonts w:ascii="Times New Roman" w:hAnsi="Times New Roman" w:cs="Times New Roman"/>
          <w:highlight w:val="yellow"/>
        </w:rPr>
        <w:t>b</w:t>
      </w:r>
      <w:r w:rsidR="004C5DB0">
        <w:rPr>
          <w:rFonts w:ascii="Times New Roman" w:hAnsi="Times New Roman" w:cs="Times New Roman"/>
        </w:rPr>
        <w:t>)</w:t>
      </w:r>
      <w:r w:rsidR="00E30937" w:rsidRPr="00E30937">
        <w:rPr>
          <w:rFonts w:ascii="Times New Roman" w:hAnsi="Times New Roman" w:cs="Times New Roman"/>
        </w:rPr>
        <w:t>.</w:t>
      </w:r>
      <w:r w:rsidR="005A7433">
        <w:rPr>
          <w:rFonts w:ascii="Times New Roman" w:hAnsi="Times New Roman" w:cs="Times New Roman"/>
        </w:rPr>
        <w:t xml:space="preserve"> </w:t>
      </w:r>
      <w:r w:rsidR="00FA0674">
        <w:rPr>
          <w:rFonts w:ascii="Times New Roman" w:hAnsi="Times New Roman" w:cs="Times New Roman"/>
        </w:rPr>
        <w:t>W</w:t>
      </w:r>
      <w:r w:rsidR="009017DE">
        <w:rPr>
          <w:rFonts w:ascii="Times New Roman" w:hAnsi="Times New Roman" w:cs="Times New Roman"/>
        </w:rPr>
        <w:t xml:space="preserve">ild </w:t>
      </w:r>
      <w:proofErr w:type="spellStart"/>
      <w:r w:rsidR="005A7433">
        <w:rPr>
          <w:rFonts w:ascii="Times New Roman" w:hAnsi="Times New Roman" w:cs="Times New Roman"/>
          <w:i/>
        </w:rPr>
        <w:t>Dicentrarchus</w:t>
      </w:r>
      <w:proofErr w:type="spellEnd"/>
      <w:r w:rsidR="005A7433">
        <w:rPr>
          <w:rFonts w:ascii="Times New Roman" w:hAnsi="Times New Roman" w:cs="Times New Roman"/>
          <w:i/>
        </w:rPr>
        <w:t xml:space="preserve"> </w:t>
      </w:r>
      <w:proofErr w:type="spellStart"/>
      <w:r w:rsidR="005A7433">
        <w:rPr>
          <w:rFonts w:ascii="Times New Roman" w:hAnsi="Times New Roman" w:cs="Times New Roman"/>
          <w:i/>
        </w:rPr>
        <w:t>labrax</w:t>
      </w:r>
      <w:proofErr w:type="spellEnd"/>
      <w:r w:rsidR="009017DE">
        <w:rPr>
          <w:rFonts w:ascii="Times New Roman" w:hAnsi="Times New Roman" w:cs="Times New Roman"/>
        </w:rPr>
        <w:t xml:space="preserve"> </w:t>
      </w:r>
      <w:del w:id="83" w:author="Javier Atalah" w:date="2022-10-02T06:18:00Z">
        <w:r w:rsidR="00DA3B31" w:rsidDel="00CF3EC0">
          <w:rPr>
            <w:rFonts w:ascii="Times New Roman" w:hAnsi="Times New Roman" w:cs="Times New Roman"/>
          </w:rPr>
          <w:delText xml:space="preserve">are </w:delText>
        </w:r>
      </w:del>
      <w:ins w:id="84" w:author="Javier Atalah" w:date="2022-10-02T06:18:00Z">
        <w:r w:rsidR="00CF3EC0">
          <w:rPr>
            <w:rFonts w:ascii="Times New Roman" w:hAnsi="Times New Roman" w:cs="Times New Roman"/>
          </w:rPr>
          <w:t xml:space="preserve">is </w:t>
        </w:r>
      </w:ins>
      <w:r w:rsidR="00FA0674">
        <w:rPr>
          <w:rFonts w:ascii="Times New Roman" w:hAnsi="Times New Roman" w:cs="Times New Roman"/>
        </w:rPr>
        <w:t xml:space="preserve">also </w:t>
      </w:r>
      <w:r w:rsidR="00DA3B31">
        <w:rPr>
          <w:rFonts w:ascii="Times New Roman" w:hAnsi="Times New Roman" w:cs="Times New Roman"/>
        </w:rPr>
        <w:t>fully exploited (</w:t>
      </w:r>
      <w:r w:rsidR="00F05F13">
        <w:rPr>
          <w:rFonts w:ascii="Times New Roman" w:hAnsi="Times New Roman" w:cs="Times New Roman"/>
          <w:highlight w:val="yellow"/>
        </w:rPr>
        <w:t>FAO, 2005</w:t>
      </w:r>
      <w:r w:rsidR="00DA3B31">
        <w:rPr>
          <w:rFonts w:ascii="Times New Roman" w:hAnsi="Times New Roman" w:cs="Times New Roman"/>
        </w:rPr>
        <w:t>)</w:t>
      </w:r>
      <w:r w:rsidR="00FA0674">
        <w:rPr>
          <w:rFonts w:ascii="Times New Roman" w:hAnsi="Times New Roman" w:cs="Times New Roman"/>
        </w:rPr>
        <w:t>.</w:t>
      </w:r>
    </w:p>
    <w:p w14:paraId="414390EC" w14:textId="77777777" w:rsidR="00B00CFF" w:rsidRDefault="00B00CFF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581B8ED7" w14:textId="1B3808DA" w:rsidR="00912D90" w:rsidRPr="005A7433" w:rsidRDefault="00B00CFF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A6EF6">
        <w:rPr>
          <w:rFonts w:ascii="Times New Roman" w:hAnsi="Times New Roman" w:cs="Times New Roman"/>
        </w:rPr>
        <w:t xml:space="preserve">he </w:t>
      </w:r>
      <w:r w:rsidR="004F2C18">
        <w:rPr>
          <w:rFonts w:ascii="Times New Roman" w:hAnsi="Times New Roman" w:cs="Times New Roman"/>
        </w:rPr>
        <w:t xml:space="preserve">biomass of species reared in floating cages in the </w:t>
      </w:r>
      <w:r w:rsidR="00FB06AB">
        <w:rPr>
          <w:rFonts w:ascii="Times New Roman" w:hAnsi="Times New Roman" w:cs="Times New Roman"/>
        </w:rPr>
        <w:t>Mediterranean</w:t>
      </w:r>
      <w:r w:rsidR="004F2C18">
        <w:rPr>
          <w:rFonts w:ascii="Times New Roman" w:hAnsi="Times New Roman" w:cs="Times New Roman"/>
        </w:rPr>
        <w:t xml:space="preserve"> </w:t>
      </w:r>
      <w:r w:rsidR="005E3685">
        <w:rPr>
          <w:rFonts w:ascii="Times New Roman" w:hAnsi="Times New Roman" w:cs="Times New Roman"/>
        </w:rPr>
        <w:t>massively</w:t>
      </w:r>
      <w:r w:rsidR="004F2C18">
        <w:rPr>
          <w:rFonts w:ascii="Times New Roman" w:hAnsi="Times New Roman" w:cs="Times New Roman"/>
        </w:rPr>
        <w:t xml:space="preserve"> surpasses</w:t>
      </w:r>
      <w:r w:rsidR="002A6EF6">
        <w:rPr>
          <w:rFonts w:ascii="Times New Roman" w:hAnsi="Times New Roman" w:cs="Times New Roman"/>
        </w:rPr>
        <w:t xml:space="preserve"> that of wild populations, and estimated escapees are well above fisheries landings</w:t>
      </w:r>
      <w:r w:rsidR="004F2C18">
        <w:rPr>
          <w:rFonts w:ascii="Times New Roman" w:hAnsi="Times New Roman" w:cs="Times New Roman"/>
        </w:rPr>
        <w:t xml:space="preserve">. </w:t>
      </w:r>
      <w:r w:rsidR="00CF2A3C">
        <w:rPr>
          <w:rFonts w:ascii="Times New Roman" w:hAnsi="Times New Roman" w:cs="Times New Roman"/>
        </w:rPr>
        <w:t>This also happens, for instance, with Atlantic salmon (</w:t>
      </w:r>
      <w:r w:rsidR="00CF2A3C">
        <w:rPr>
          <w:rFonts w:ascii="Times New Roman" w:hAnsi="Times New Roman" w:cs="Times New Roman"/>
          <w:i/>
        </w:rPr>
        <w:t xml:space="preserve">Salmo </w:t>
      </w:r>
      <w:proofErr w:type="spellStart"/>
      <w:r w:rsidR="00CF2A3C">
        <w:rPr>
          <w:rFonts w:ascii="Times New Roman" w:hAnsi="Times New Roman" w:cs="Times New Roman"/>
          <w:i/>
        </w:rPr>
        <w:t>salar</w:t>
      </w:r>
      <w:proofErr w:type="spellEnd"/>
      <w:r w:rsidR="00CF2A3C">
        <w:rPr>
          <w:rFonts w:ascii="Times New Roman" w:hAnsi="Times New Roman" w:cs="Times New Roman"/>
        </w:rPr>
        <w:t>) but at a scale several orders of magnitude larger (</w:t>
      </w:r>
      <w:r w:rsidR="00CF2A3C" w:rsidRPr="00A630B6">
        <w:rPr>
          <w:rFonts w:ascii="Times New Roman" w:hAnsi="Times New Roman" w:cs="Times New Roman"/>
          <w:highlight w:val="yellow"/>
        </w:rPr>
        <w:t>Naylor et al., 2005</w:t>
      </w:r>
      <w:r w:rsidR="00CF2A3C">
        <w:rPr>
          <w:rFonts w:ascii="Times New Roman" w:hAnsi="Times New Roman" w:cs="Times New Roman"/>
        </w:rPr>
        <w:t xml:space="preserve">). </w:t>
      </w:r>
      <w:r w:rsidR="003F086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hifts found for fisheries landings match</w:t>
      </w:r>
      <w:r w:rsidR="003F086E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the beginning of aquaculture activity in the Mediterranean in the </w:t>
      </w:r>
      <w:r w:rsidR="003F086E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70s and </w:t>
      </w:r>
      <w:r w:rsidR="00CF2A3C">
        <w:rPr>
          <w:rFonts w:ascii="Times New Roman" w:hAnsi="Times New Roman" w:cs="Times New Roman"/>
        </w:rPr>
        <w:t>the period during which estimated escapees surpassed fisheries landings (1995-99) for both species</w:t>
      </w:r>
      <w:r w:rsidR="009C4886">
        <w:rPr>
          <w:rFonts w:ascii="Times New Roman" w:hAnsi="Times New Roman" w:cs="Times New Roman"/>
        </w:rPr>
        <w:t xml:space="preserve"> (</w:t>
      </w:r>
      <w:r w:rsidR="00262272">
        <w:rPr>
          <w:rFonts w:ascii="Times New Roman" w:hAnsi="Times New Roman" w:cs="Times New Roman"/>
          <w:highlight w:val="yellow"/>
        </w:rPr>
        <w:t>F</w:t>
      </w:r>
      <w:r w:rsidR="00262272" w:rsidRPr="009C4886">
        <w:rPr>
          <w:rFonts w:ascii="Times New Roman" w:hAnsi="Times New Roman" w:cs="Times New Roman"/>
          <w:highlight w:val="yellow"/>
        </w:rPr>
        <w:t>ig</w:t>
      </w:r>
      <w:r w:rsidR="00CF2A3C" w:rsidRPr="009C4886">
        <w:rPr>
          <w:rFonts w:ascii="Times New Roman" w:hAnsi="Times New Roman" w:cs="Times New Roman"/>
          <w:highlight w:val="yellow"/>
        </w:rPr>
        <w:t>.</w:t>
      </w:r>
      <w:r w:rsidR="009C4886" w:rsidRPr="009C4886">
        <w:rPr>
          <w:rFonts w:ascii="Times New Roman" w:hAnsi="Times New Roman" w:cs="Times New Roman"/>
          <w:highlight w:val="yellow"/>
        </w:rPr>
        <w:t xml:space="preserve"> 3a</w:t>
      </w:r>
      <w:r w:rsidR="009C4886">
        <w:rPr>
          <w:rFonts w:ascii="Times New Roman" w:hAnsi="Times New Roman" w:cs="Times New Roman"/>
        </w:rPr>
        <w:t>)</w:t>
      </w:r>
      <w:r w:rsidR="003E0357">
        <w:rPr>
          <w:rFonts w:ascii="Times New Roman" w:hAnsi="Times New Roman" w:cs="Times New Roman"/>
        </w:rPr>
        <w:t>. In the case of LPUE</w:t>
      </w:r>
      <w:ins w:id="85" w:author="Javier Atalah" w:date="2022-10-02T06:18:00Z">
        <w:r w:rsidR="00CF3EC0">
          <w:rPr>
            <w:rFonts w:ascii="Times New Roman" w:hAnsi="Times New Roman" w:cs="Times New Roman"/>
          </w:rPr>
          <w:t>,</w:t>
        </w:r>
      </w:ins>
      <w:r w:rsidR="003E0357">
        <w:rPr>
          <w:rFonts w:ascii="Times New Roman" w:hAnsi="Times New Roman" w:cs="Times New Roman"/>
        </w:rPr>
        <w:t xml:space="preserve"> the positive shift detected for seabream in 2003-04 when estimated escapees are </w:t>
      </w:r>
      <w:del w:id="86" w:author="Javier Atalah" w:date="2022-10-02T06:19:00Z">
        <w:r w:rsidR="003E0357" w:rsidDel="00CF3EC0">
          <w:rPr>
            <w:rFonts w:ascii="Times New Roman" w:hAnsi="Times New Roman" w:cs="Times New Roman"/>
          </w:rPr>
          <w:delText xml:space="preserve">clearly </w:delText>
        </w:r>
      </w:del>
      <w:r w:rsidR="003E0357">
        <w:rPr>
          <w:rFonts w:ascii="Times New Roman" w:hAnsi="Times New Roman" w:cs="Times New Roman"/>
        </w:rPr>
        <w:t>surpassing fisheries landings of the same species.</w:t>
      </w:r>
      <w:r>
        <w:rPr>
          <w:rFonts w:ascii="Times New Roman" w:hAnsi="Times New Roman" w:cs="Times New Roman"/>
        </w:rPr>
        <w:t xml:space="preserve"> </w:t>
      </w:r>
      <w:r w:rsidR="00887036">
        <w:rPr>
          <w:rFonts w:ascii="Times New Roman" w:hAnsi="Times New Roman" w:cs="Times New Roman"/>
        </w:rPr>
        <w:t xml:space="preserve">However, while stock assessments for Atlantic salmon are reliable due to </w:t>
      </w:r>
      <w:r w:rsidR="00A250E1">
        <w:rPr>
          <w:rFonts w:ascii="Times New Roman" w:hAnsi="Times New Roman" w:cs="Times New Roman"/>
        </w:rPr>
        <w:t>r</w:t>
      </w:r>
      <w:r w:rsidR="00262272">
        <w:rPr>
          <w:rFonts w:ascii="Times New Roman" w:hAnsi="Times New Roman" w:cs="Times New Roman"/>
        </w:rPr>
        <w:t>elatively easy and accurate discrimination</w:t>
      </w:r>
      <w:r w:rsidR="00887036">
        <w:rPr>
          <w:rFonts w:ascii="Times New Roman" w:hAnsi="Times New Roman" w:cs="Times New Roman"/>
        </w:rPr>
        <w:t xml:space="preserve"> between wild and escaped individuals (</w:t>
      </w:r>
      <w:r w:rsidR="00AB4171" w:rsidRPr="00AB4171">
        <w:rPr>
          <w:rFonts w:ascii="Times New Roman" w:hAnsi="Times New Roman" w:cs="Times New Roman"/>
          <w:highlight w:val="yellow"/>
        </w:rPr>
        <w:t>Fiske et al., 2005</w:t>
      </w:r>
      <w:r w:rsidR="00887036">
        <w:rPr>
          <w:rFonts w:ascii="Times New Roman" w:hAnsi="Times New Roman" w:cs="Times New Roman"/>
        </w:rPr>
        <w:t xml:space="preserve">), </w:t>
      </w:r>
      <w:r w:rsidR="00D35C0A">
        <w:rPr>
          <w:rFonts w:ascii="Times New Roman" w:hAnsi="Times New Roman" w:cs="Times New Roman"/>
        </w:rPr>
        <w:t>seabream</w:t>
      </w:r>
      <w:r w:rsidR="00887036">
        <w:rPr>
          <w:rFonts w:ascii="Times New Roman" w:hAnsi="Times New Roman" w:cs="Times New Roman"/>
        </w:rPr>
        <w:t xml:space="preserve"> and bass escapees could be maintaining fisheries landings irrespective of the actual state of the wild stocks, since existing tools </w:t>
      </w:r>
      <w:r w:rsidR="00262272">
        <w:rPr>
          <w:rFonts w:ascii="Times New Roman" w:hAnsi="Times New Roman" w:cs="Times New Roman"/>
        </w:rPr>
        <w:t>to</w:t>
      </w:r>
      <w:r w:rsidR="00887036">
        <w:rPr>
          <w:rFonts w:ascii="Times New Roman" w:hAnsi="Times New Roman" w:cs="Times New Roman"/>
        </w:rPr>
        <w:t xml:space="preserve"> </w:t>
      </w:r>
      <w:r w:rsidR="00262272">
        <w:rPr>
          <w:rFonts w:ascii="Times New Roman" w:hAnsi="Times New Roman" w:cs="Times New Roman"/>
        </w:rPr>
        <w:t xml:space="preserve">identify </w:t>
      </w:r>
      <w:r w:rsidR="000962DB">
        <w:rPr>
          <w:rFonts w:ascii="Times New Roman" w:hAnsi="Times New Roman" w:cs="Times New Roman"/>
        </w:rPr>
        <w:t>farm-origin</w:t>
      </w:r>
      <w:r w:rsidR="00887036">
        <w:rPr>
          <w:rFonts w:ascii="Times New Roman" w:hAnsi="Times New Roman" w:cs="Times New Roman"/>
        </w:rPr>
        <w:t xml:space="preserve"> fish are not </w:t>
      </w:r>
      <w:r w:rsidR="00262272">
        <w:rPr>
          <w:rFonts w:ascii="Times New Roman" w:hAnsi="Times New Roman" w:cs="Times New Roman"/>
        </w:rPr>
        <w:t xml:space="preserve">yet </w:t>
      </w:r>
      <w:r w:rsidR="00887036">
        <w:rPr>
          <w:rFonts w:ascii="Times New Roman" w:hAnsi="Times New Roman" w:cs="Times New Roman"/>
        </w:rPr>
        <w:t>applied (</w:t>
      </w:r>
      <w:r w:rsidR="00F05F13" w:rsidRPr="00F05F13">
        <w:rPr>
          <w:rFonts w:ascii="Times New Roman" w:hAnsi="Times New Roman" w:cs="Times New Roman"/>
          <w:highlight w:val="yellow"/>
        </w:rPr>
        <w:t xml:space="preserve">Arechavala-Lopez et al., </w:t>
      </w:r>
      <w:r w:rsidR="00F05F13" w:rsidRPr="007B5CAE">
        <w:rPr>
          <w:rFonts w:ascii="Times New Roman" w:hAnsi="Times New Roman" w:cs="Times New Roman"/>
          <w:highlight w:val="yellow"/>
        </w:rPr>
        <w:t>2013b</w:t>
      </w:r>
      <w:r w:rsidR="007B5CAE" w:rsidRPr="007B5CAE">
        <w:rPr>
          <w:rFonts w:ascii="Times New Roman" w:hAnsi="Times New Roman" w:cs="Times New Roman"/>
          <w:highlight w:val="yellow"/>
        </w:rPr>
        <w:t>; Warren-Myers et al., 2015</w:t>
      </w:r>
      <w:r w:rsidR="00887036">
        <w:rPr>
          <w:rFonts w:ascii="Times New Roman" w:hAnsi="Times New Roman" w:cs="Times New Roman"/>
        </w:rPr>
        <w:t xml:space="preserve">). Additionally, </w:t>
      </w:r>
      <w:del w:id="87" w:author="Javier Atalah" w:date="2022-10-02T06:19:00Z">
        <w:r w:rsidR="00887036" w:rsidDel="00CF3EC0">
          <w:rPr>
            <w:rFonts w:ascii="Times New Roman" w:hAnsi="Times New Roman" w:cs="Times New Roman"/>
          </w:rPr>
          <w:delText xml:space="preserve">stocks </w:delText>
        </w:r>
      </w:del>
      <w:ins w:id="88" w:author="Javier Atalah" w:date="2022-10-02T06:19:00Z">
        <w:r w:rsidR="00CF3EC0">
          <w:rPr>
            <w:rFonts w:ascii="Times New Roman" w:hAnsi="Times New Roman" w:cs="Times New Roman"/>
          </w:rPr>
          <w:t xml:space="preserve">stock </w:t>
        </w:r>
      </w:ins>
      <w:r w:rsidR="00887036">
        <w:rPr>
          <w:rFonts w:ascii="Times New Roman" w:hAnsi="Times New Roman" w:cs="Times New Roman"/>
        </w:rPr>
        <w:t xml:space="preserve">assessments in the Mediterranean and </w:t>
      </w:r>
      <w:r w:rsidR="00F8632F">
        <w:rPr>
          <w:rFonts w:ascii="Times New Roman" w:hAnsi="Times New Roman" w:cs="Times New Roman"/>
        </w:rPr>
        <w:t>fisheries</w:t>
      </w:r>
      <w:r w:rsidR="00887036">
        <w:rPr>
          <w:rFonts w:ascii="Times New Roman" w:hAnsi="Times New Roman" w:cs="Times New Roman"/>
        </w:rPr>
        <w:t xml:space="preserve"> management </w:t>
      </w:r>
      <w:r w:rsidR="00D85ABC">
        <w:rPr>
          <w:rFonts w:ascii="Times New Roman" w:hAnsi="Times New Roman" w:cs="Times New Roman"/>
        </w:rPr>
        <w:t>are</w:t>
      </w:r>
      <w:r w:rsidR="00887036">
        <w:rPr>
          <w:rFonts w:ascii="Times New Roman" w:hAnsi="Times New Roman" w:cs="Times New Roman"/>
        </w:rPr>
        <w:t xml:space="preserve"> carried out through regional and national level policies</w:t>
      </w:r>
      <w:r w:rsidR="0093217B">
        <w:rPr>
          <w:rFonts w:ascii="Times New Roman" w:hAnsi="Times New Roman" w:cs="Times New Roman"/>
        </w:rPr>
        <w:t xml:space="preserve"> since </w:t>
      </w:r>
      <w:r w:rsidR="00F8632F">
        <w:rPr>
          <w:rFonts w:ascii="Times New Roman" w:hAnsi="Times New Roman" w:cs="Times New Roman"/>
        </w:rPr>
        <w:t>it is</w:t>
      </w:r>
      <w:r w:rsidR="0093217B">
        <w:rPr>
          <w:rFonts w:ascii="Times New Roman" w:hAnsi="Times New Roman" w:cs="Times New Roman"/>
        </w:rPr>
        <w:t xml:space="preserve"> multi</w:t>
      </w:r>
      <w:r w:rsidR="00F8632F">
        <w:rPr>
          <w:rFonts w:ascii="Times New Roman" w:hAnsi="Times New Roman" w:cs="Times New Roman"/>
        </w:rPr>
        <w:t>-</w:t>
      </w:r>
      <w:r w:rsidR="0093217B">
        <w:rPr>
          <w:rFonts w:ascii="Times New Roman" w:hAnsi="Times New Roman" w:cs="Times New Roman"/>
        </w:rPr>
        <w:t>specific and has a wide variety of gears (</w:t>
      </w:r>
      <w:r w:rsidR="00F91A62" w:rsidRPr="00F91A62">
        <w:rPr>
          <w:rFonts w:ascii="Times New Roman" w:hAnsi="Times New Roman" w:cs="Times New Roman"/>
          <w:highlight w:val="yellow"/>
        </w:rPr>
        <w:t>Smith and Garcia, 2014</w:t>
      </w:r>
      <w:r w:rsidR="0093217B">
        <w:rPr>
          <w:rFonts w:ascii="Times New Roman" w:hAnsi="Times New Roman" w:cs="Times New Roman"/>
        </w:rPr>
        <w:t xml:space="preserve">) which add complexity when handling escapees. For </w:t>
      </w:r>
      <w:ins w:id="89" w:author="Javier Atalah" w:date="2022-10-02T06:19:00Z">
        <w:r w:rsidR="00CF3EC0">
          <w:rPr>
            <w:rFonts w:ascii="Times New Roman" w:hAnsi="Times New Roman" w:cs="Times New Roman"/>
          </w:rPr>
          <w:t xml:space="preserve">the </w:t>
        </w:r>
      </w:ins>
      <w:r w:rsidR="0093217B">
        <w:rPr>
          <w:rFonts w:ascii="Times New Roman" w:hAnsi="Times New Roman" w:cs="Times New Roman"/>
        </w:rPr>
        <w:t>first time</w:t>
      </w:r>
      <w:ins w:id="90" w:author="Javier Atalah" w:date="2022-10-02T06:23:00Z">
        <w:r w:rsidR="005063B5">
          <w:rPr>
            <w:rFonts w:ascii="Times New Roman" w:hAnsi="Times New Roman" w:cs="Times New Roman"/>
          </w:rPr>
          <w:t>,</w:t>
        </w:r>
      </w:ins>
      <w:r w:rsidR="0093217B">
        <w:rPr>
          <w:rFonts w:ascii="Times New Roman" w:hAnsi="Times New Roman" w:cs="Times New Roman"/>
        </w:rPr>
        <w:t xml:space="preserve"> it is </w:t>
      </w:r>
      <w:del w:id="91" w:author="Javier Atalah" w:date="2022-10-02T06:19:00Z">
        <w:r w:rsidR="0093217B" w:rsidDel="00013E92">
          <w:rPr>
            <w:rFonts w:ascii="Times New Roman" w:hAnsi="Times New Roman" w:cs="Times New Roman"/>
          </w:rPr>
          <w:delText xml:space="preserve">showed </w:delText>
        </w:r>
      </w:del>
      <w:ins w:id="92" w:author="Javier Atalah" w:date="2022-10-02T06:19:00Z">
        <w:r w:rsidR="00013E92">
          <w:rPr>
            <w:rFonts w:ascii="Times New Roman" w:hAnsi="Times New Roman" w:cs="Times New Roman"/>
          </w:rPr>
          <w:t xml:space="preserve">shown </w:t>
        </w:r>
      </w:ins>
      <w:r w:rsidR="0093217B">
        <w:rPr>
          <w:rFonts w:ascii="Times New Roman" w:hAnsi="Times New Roman" w:cs="Times New Roman"/>
        </w:rPr>
        <w:t xml:space="preserve">that escapees </w:t>
      </w:r>
      <w:r w:rsidR="006359C6">
        <w:rPr>
          <w:rFonts w:ascii="Times New Roman" w:hAnsi="Times New Roman" w:cs="Times New Roman"/>
        </w:rPr>
        <w:t xml:space="preserve">could </w:t>
      </w:r>
      <w:del w:id="93" w:author="Javier Atalah" w:date="2022-10-02T06:28:00Z">
        <w:r w:rsidR="006359C6" w:rsidDel="0030331D">
          <w:rPr>
            <w:rFonts w:ascii="Times New Roman" w:hAnsi="Times New Roman" w:cs="Times New Roman"/>
          </w:rPr>
          <w:delText xml:space="preserve">be </w:delText>
        </w:r>
        <w:r w:rsidR="0093217B" w:rsidDel="0030331D">
          <w:rPr>
            <w:rFonts w:ascii="Times New Roman" w:hAnsi="Times New Roman" w:cs="Times New Roman"/>
          </w:rPr>
          <w:delText>influencing</w:delText>
        </w:r>
      </w:del>
      <w:ins w:id="94" w:author="Javier Atalah" w:date="2022-10-02T06:28:00Z">
        <w:r w:rsidR="0030331D">
          <w:rPr>
            <w:rFonts w:ascii="Times New Roman" w:hAnsi="Times New Roman" w:cs="Times New Roman"/>
          </w:rPr>
          <w:t>influence</w:t>
        </w:r>
      </w:ins>
      <w:r w:rsidR="0093217B">
        <w:rPr>
          <w:rFonts w:ascii="Times New Roman" w:hAnsi="Times New Roman" w:cs="Times New Roman"/>
        </w:rPr>
        <w:t xml:space="preserve"> </w:t>
      </w:r>
      <w:r w:rsidR="00F8632F">
        <w:rPr>
          <w:rFonts w:ascii="Times New Roman" w:hAnsi="Times New Roman" w:cs="Times New Roman"/>
        </w:rPr>
        <w:t>fisheries landings at a pan-Mediterranean scale</w:t>
      </w:r>
      <w:del w:id="95" w:author="Javier Atalah" w:date="2022-10-02T06:19:00Z">
        <w:r w:rsidR="00F8632F" w:rsidDel="00013E92">
          <w:rPr>
            <w:rFonts w:ascii="Times New Roman" w:hAnsi="Times New Roman" w:cs="Times New Roman"/>
          </w:rPr>
          <w:delText xml:space="preserve">; </w:delText>
        </w:r>
      </w:del>
      <w:ins w:id="96" w:author="Javier Atalah" w:date="2022-10-02T06:19:00Z">
        <w:r w:rsidR="00013E92">
          <w:rPr>
            <w:rFonts w:ascii="Times New Roman" w:hAnsi="Times New Roman" w:cs="Times New Roman"/>
          </w:rPr>
          <w:t xml:space="preserve">, </w:t>
        </w:r>
      </w:ins>
      <w:r w:rsidR="00FB06AB">
        <w:rPr>
          <w:rFonts w:ascii="Times New Roman" w:hAnsi="Times New Roman" w:cs="Times New Roman"/>
        </w:rPr>
        <w:t>highlighting an urgent necessity</w:t>
      </w:r>
      <w:r w:rsidR="00F8632F">
        <w:rPr>
          <w:rFonts w:ascii="Times New Roman" w:hAnsi="Times New Roman" w:cs="Times New Roman"/>
        </w:rPr>
        <w:t xml:space="preserve"> to separate wild a</w:t>
      </w:r>
      <w:r w:rsidR="00FB06AB">
        <w:rPr>
          <w:rFonts w:ascii="Times New Roman" w:hAnsi="Times New Roman" w:cs="Times New Roman"/>
        </w:rPr>
        <w:t>nd escaped stocks</w:t>
      </w:r>
      <w:r w:rsidR="00887036" w:rsidRPr="00397CA0">
        <w:rPr>
          <w:lang w:val="en-AU"/>
        </w:rPr>
        <w:t xml:space="preserve">. </w:t>
      </w:r>
    </w:p>
    <w:p w14:paraId="3443B788" w14:textId="77777777" w:rsidR="004F2C18" w:rsidRDefault="004F2C18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24E4A5B0" w14:textId="6266A813" w:rsidR="00A46F47" w:rsidRDefault="007A765B" w:rsidP="0030022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9E7F00">
        <w:rPr>
          <w:rFonts w:ascii="Times New Roman" w:hAnsi="Times New Roman" w:cs="Times New Roman"/>
        </w:rPr>
        <w:t>ost</w:t>
      </w:r>
      <w:r w:rsidR="004F2C18" w:rsidRPr="006B704A">
        <w:rPr>
          <w:rFonts w:ascii="Times New Roman" w:hAnsi="Times New Roman" w:cs="Times New Roman"/>
        </w:rPr>
        <w:t xml:space="preserve"> restocking programs </w:t>
      </w:r>
      <w:r>
        <w:rPr>
          <w:rFonts w:ascii="Times New Roman" w:hAnsi="Times New Roman" w:cs="Times New Roman"/>
        </w:rPr>
        <w:t xml:space="preserve">use </w:t>
      </w:r>
      <w:del w:id="97" w:author="Javier Atalah" w:date="2022-10-02T06:19:00Z">
        <w:r w:rsidDel="00013E92">
          <w:rPr>
            <w:rFonts w:ascii="Times New Roman" w:hAnsi="Times New Roman" w:cs="Times New Roman"/>
          </w:rPr>
          <w:delText>hatchery produced</w:delText>
        </w:r>
      </w:del>
      <w:ins w:id="98" w:author="Javier Atalah" w:date="2022-10-02T06:19:00Z">
        <w:r w:rsidR="00013E92">
          <w:rPr>
            <w:rFonts w:ascii="Times New Roman" w:hAnsi="Times New Roman" w:cs="Times New Roman"/>
          </w:rPr>
          <w:t>hatchery-produced</w:t>
        </w:r>
      </w:ins>
      <w:r>
        <w:rPr>
          <w:rFonts w:ascii="Times New Roman" w:hAnsi="Times New Roman" w:cs="Times New Roman"/>
        </w:rPr>
        <w:t xml:space="preserve"> fish</w:t>
      </w:r>
      <w:r w:rsidR="001E3A3B">
        <w:rPr>
          <w:rFonts w:ascii="Times New Roman" w:hAnsi="Times New Roman" w:cs="Times New Roman"/>
        </w:rPr>
        <w:t xml:space="preserve"> (</w:t>
      </w:r>
      <w:r w:rsidR="001E3A3B" w:rsidRPr="001E3A3B">
        <w:rPr>
          <w:rFonts w:ascii="Times New Roman" w:hAnsi="Times New Roman" w:cs="Times New Roman"/>
          <w:highlight w:val="yellow"/>
        </w:rPr>
        <w:t>Araki et al., 2007</w:t>
      </w:r>
      <w:r w:rsidR="001E3A3B">
        <w:rPr>
          <w:rFonts w:ascii="Times New Roman" w:hAnsi="Times New Roman" w:cs="Times New Roman"/>
        </w:rPr>
        <w:t>)</w:t>
      </w:r>
      <w:del w:id="99" w:author="Javier Atalah" w:date="2022-10-02T06:23:00Z">
        <w:r w:rsidR="00D16911" w:rsidDel="005063B5">
          <w:rPr>
            <w:rFonts w:ascii="Times New Roman" w:hAnsi="Times New Roman" w:cs="Times New Roman"/>
          </w:rPr>
          <w:delText xml:space="preserve">, </w:delText>
        </w:r>
        <w:r w:rsidR="00B4558E" w:rsidDel="005063B5">
          <w:rPr>
            <w:rFonts w:ascii="Times New Roman" w:hAnsi="Times New Roman" w:cs="Times New Roman"/>
          </w:rPr>
          <w:delText>thus</w:delText>
        </w:r>
      </w:del>
      <w:ins w:id="100" w:author="Javier Atalah" w:date="2022-10-02T06:23:00Z">
        <w:r w:rsidR="005063B5">
          <w:rPr>
            <w:rFonts w:ascii="Times New Roman" w:hAnsi="Times New Roman" w:cs="Times New Roman"/>
          </w:rPr>
          <w:t>; thus</w:t>
        </w:r>
      </w:ins>
      <w:ins w:id="101" w:author="Javier Atalah" w:date="2022-10-02T06:19:00Z">
        <w:r w:rsidR="00013E92">
          <w:rPr>
            <w:rFonts w:ascii="Times New Roman" w:hAnsi="Times New Roman" w:cs="Times New Roman"/>
          </w:rPr>
          <w:t>,</w:t>
        </w:r>
      </w:ins>
      <w:r w:rsidR="00B4558E">
        <w:rPr>
          <w:rFonts w:ascii="Times New Roman" w:hAnsi="Times New Roman" w:cs="Times New Roman"/>
        </w:rPr>
        <w:t xml:space="preserve"> escape events </w:t>
      </w:r>
      <w:r w:rsidR="006359C6">
        <w:rPr>
          <w:rFonts w:ascii="Times New Roman" w:hAnsi="Times New Roman" w:cs="Times New Roman"/>
        </w:rPr>
        <w:t>may</w:t>
      </w:r>
      <w:r w:rsidR="00B4558E">
        <w:rPr>
          <w:rFonts w:ascii="Times New Roman" w:hAnsi="Times New Roman" w:cs="Times New Roman"/>
        </w:rPr>
        <w:t xml:space="preserve"> be </w:t>
      </w:r>
      <w:r w:rsidR="0072555F">
        <w:rPr>
          <w:rFonts w:ascii="Times New Roman" w:hAnsi="Times New Roman" w:cs="Times New Roman"/>
        </w:rPr>
        <w:t>defined</w:t>
      </w:r>
      <w:r w:rsidR="00E231D8">
        <w:rPr>
          <w:rFonts w:ascii="Times New Roman" w:hAnsi="Times New Roman" w:cs="Times New Roman"/>
        </w:rPr>
        <w:t xml:space="preserve"> as</w:t>
      </w:r>
      <w:r w:rsidR="00B4558E">
        <w:rPr>
          <w:rFonts w:ascii="Times New Roman" w:hAnsi="Times New Roman" w:cs="Times New Roman"/>
        </w:rPr>
        <w:t xml:space="preserve"> ‘</w:t>
      </w:r>
      <w:r w:rsidR="00A404D4">
        <w:rPr>
          <w:rFonts w:ascii="Times New Roman" w:hAnsi="Times New Roman" w:cs="Times New Roman"/>
        </w:rPr>
        <w:t>unplanned</w:t>
      </w:r>
      <w:r w:rsidR="00B4558E">
        <w:rPr>
          <w:rFonts w:ascii="Times New Roman" w:hAnsi="Times New Roman" w:cs="Times New Roman"/>
        </w:rPr>
        <w:t xml:space="preserve"> restocking action</w:t>
      </w:r>
      <w:r w:rsidR="00370E09">
        <w:rPr>
          <w:rFonts w:ascii="Times New Roman" w:hAnsi="Times New Roman" w:cs="Times New Roman"/>
        </w:rPr>
        <w:t>s</w:t>
      </w:r>
      <w:r w:rsidR="00A404D4">
        <w:rPr>
          <w:rFonts w:ascii="Times New Roman" w:hAnsi="Times New Roman" w:cs="Times New Roman"/>
        </w:rPr>
        <w:t>’ (i.e. unintentional and non-controlled release of cultured fish)</w:t>
      </w:r>
      <w:r w:rsidR="00B4558E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How suitable farmed</w:t>
      </w:r>
      <w:r w:rsidR="00C84BED">
        <w:rPr>
          <w:rFonts w:ascii="Times New Roman" w:hAnsi="Times New Roman" w:cs="Times New Roman"/>
        </w:rPr>
        <w:t xml:space="preserve"> fish</w:t>
      </w:r>
      <w:r w:rsidR="007255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are in</w:t>
      </w:r>
      <w:r w:rsidRPr="006B704A">
        <w:rPr>
          <w:rFonts w:ascii="Times New Roman" w:hAnsi="Times New Roman" w:cs="Times New Roman"/>
        </w:rPr>
        <w:t xml:space="preserve"> </w:t>
      </w:r>
      <w:r w:rsidR="004F2C18" w:rsidRPr="006B704A">
        <w:rPr>
          <w:rFonts w:ascii="Times New Roman" w:hAnsi="Times New Roman" w:cs="Times New Roman"/>
        </w:rPr>
        <w:t>maintain</w:t>
      </w:r>
      <w:r>
        <w:rPr>
          <w:rFonts w:ascii="Times New Roman" w:hAnsi="Times New Roman" w:cs="Times New Roman"/>
        </w:rPr>
        <w:t>ing</w:t>
      </w:r>
      <w:r w:rsidR="004F2C18" w:rsidRPr="006B704A">
        <w:rPr>
          <w:rFonts w:ascii="Times New Roman" w:hAnsi="Times New Roman" w:cs="Times New Roman"/>
        </w:rPr>
        <w:t xml:space="preserve"> and </w:t>
      </w:r>
      <w:r w:rsidRPr="006B704A">
        <w:rPr>
          <w:rFonts w:ascii="Times New Roman" w:hAnsi="Times New Roman" w:cs="Times New Roman"/>
        </w:rPr>
        <w:t>improv</w:t>
      </w:r>
      <w:r>
        <w:rPr>
          <w:rFonts w:ascii="Times New Roman" w:hAnsi="Times New Roman" w:cs="Times New Roman"/>
        </w:rPr>
        <w:t>ing</w:t>
      </w:r>
      <w:r w:rsidRPr="006B704A">
        <w:rPr>
          <w:rFonts w:ascii="Times New Roman" w:hAnsi="Times New Roman" w:cs="Times New Roman"/>
        </w:rPr>
        <w:t xml:space="preserve"> </w:t>
      </w:r>
      <w:r w:rsidR="004F2C18" w:rsidRPr="006B704A">
        <w:rPr>
          <w:rFonts w:ascii="Times New Roman" w:hAnsi="Times New Roman" w:cs="Times New Roman"/>
        </w:rPr>
        <w:t xml:space="preserve">wild fish populations </w:t>
      </w:r>
      <w:r>
        <w:rPr>
          <w:rFonts w:ascii="Times New Roman" w:hAnsi="Times New Roman" w:cs="Times New Roman"/>
        </w:rPr>
        <w:t xml:space="preserve">remains unclear </w:t>
      </w:r>
      <w:r w:rsidR="004F2C18" w:rsidRPr="006B704A">
        <w:rPr>
          <w:rFonts w:ascii="Times New Roman" w:hAnsi="Times New Roman" w:cs="Times New Roman"/>
        </w:rPr>
        <w:t>(</w:t>
      </w:r>
      <w:r w:rsidR="00AD365F" w:rsidRPr="00AD365F">
        <w:rPr>
          <w:rFonts w:ascii="Times New Roman" w:hAnsi="Times New Roman" w:cs="Times New Roman"/>
          <w:highlight w:val="yellow"/>
        </w:rPr>
        <w:t>Araki and Schmid, 2010</w:t>
      </w:r>
      <w:r w:rsidR="004F2C18" w:rsidRPr="006B704A">
        <w:rPr>
          <w:rFonts w:ascii="Times New Roman" w:hAnsi="Times New Roman" w:cs="Times New Roman"/>
        </w:rPr>
        <w:t>)</w:t>
      </w:r>
      <w:r w:rsidR="00875274">
        <w:rPr>
          <w:rFonts w:ascii="Times New Roman" w:hAnsi="Times New Roman" w:cs="Times New Roman"/>
        </w:rPr>
        <w:t xml:space="preserve">. </w:t>
      </w:r>
      <w:r w:rsidR="004F2C18" w:rsidRPr="006B704A">
        <w:rPr>
          <w:rFonts w:ascii="Times New Roman" w:hAnsi="Times New Roman" w:cs="Times New Roman"/>
        </w:rPr>
        <w:t>Some studies point out that the use of farmed fish, generally with low genetic diversity, to restock small wild populations</w:t>
      </w:r>
      <w:del w:id="102" w:author="Javier Atalah" w:date="2022-10-02T06:19:00Z">
        <w:r w:rsidR="004F2C18" w:rsidRPr="006B704A" w:rsidDel="00013E92">
          <w:rPr>
            <w:rFonts w:ascii="Times New Roman" w:hAnsi="Times New Roman" w:cs="Times New Roman"/>
          </w:rPr>
          <w:delText>,</w:delText>
        </w:r>
      </w:del>
      <w:r w:rsidR="004F2C18" w:rsidRPr="006B704A">
        <w:rPr>
          <w:rFonts w:ascii="Times New Roman" w:hAnsi="Times New Roman" w:cs="Times New Roman"/>
        </w:rPr>
        <w:t xml:space="preserve"> can cause introgression and loss of local adaptations</w:t>
      </w:r>
      <w:ins w:id="103" w:author="Javier Atalah" w:date="2022-10-02T06:19:00Z">
        <w:r w:rsidR="00013E92">
          <w:rPr>
            <w:rFonts w:ascii="Times New Roman" w:hAnsi="Times New Roman" w:cs="Times New Roman"/>
          </w:rPr>
          <w:t>,</w:t>
        </w:r>
      </w:ins>
      <w:r w:rsidR="004F2C18" w:rsidRPr="006B704A">
        <w:rPr>
          <w:rFonts w:ascii="Times New Roman" w:hAnsi="Times New Roman" w:cs="Times New Roman"/>
        </w:rPr>
        <w:t xml:space="preserve"> which could end in local extinctions due to genetic drift and bottlenecks (</w:t>
      </w:r>
      <w:proofErr w:type="spellStart"/>
      <w:r w:rsidR="00BB1C7D" w:rsidRPr="00BB1C7D">
        <w:rPr>
          <w:rFonts w:ascii="Times New Roman" w:hAnsi="Times New Roman" w:cs="Times New Roman"/>
          <w:highlight w:val="yellow"/>
        </w:rPr>
        <w:t>Youngson</w:t>
      </w:r>
      <w:proofErr w:type="spellEnd"/>
      <w:r w:rsidR="00BB1C7D" w:rsidRPr="00BB1C7D">
        <w:rPr>
          <w:rFonts w:ascii="Times New Roman" w:hAnsi="Times New Roman" w:cs="Times New Roman"/>
          <w:highlight w:val="yellow"/>
        </w:rPr>
        <w:t xml:space="preserve"> et al., 2001</w:t>
      </w:r>
      <w:r w:rsidR="00BB1C7D">
        <w:rPr>
          <w:rFonts w:ascii="Times New Roman" w:hAnsi="Times New Roman" w:cs="Times New Roman"/>
        </w:rPr>
        <w:t xml:space="preserve">; </w:t>
      </w:r>
      <w:r w:rsidR="00BB1C7D" w:rsidRPr="00BB1C7D">
        <w:rPr>
          <w:rFonts w:ascii="Times New Roman" w:hAnsi="Times New Roman" w:cs="Times New Roman"/>
          <w:highlight w:val="yellow"/>
        </w:rPr>
        <w:t>Baskett et al., 2013</w:t>
      </w:r>
      <w:r w:rsidR="004F2C18" w:rsidRPr="006B704A">
        <w:rPr>
          <w:rFonts w:ascii="Times New Roman" w:hAnsi="Times New Roman" w:cs="Times New Roman"/>
        </w:rPr>
        <w:t xml:space="preserve">). </w:t>
      </w:r>
      <w:r w:rsidR="006359C6">
        <w:rPr>
          <w:rFonts w:ascii="Times New Roman" w:hAnsi="Times New Roman" w:cs="Times New Roman"/>
        </w:rPr>
        <w:t>B</w:t>
      </w:r>
      <w:r w:rsidR="00066EA3">
        <w:rPr>
          <w:rFonts w:ascii="Times New Roman" w:hAnsi="Times New Roman" w:cs="Times New Roman"/>
        </w:rPr>
        <w:t xml:space="preserve">oth </w:t>
      </w:r>
      <w:r w:rsidR="00D35C0A">
        <w:rPr>
          <w:rFonts w:ascii="Times New Roman" w:hAnsi="Times New Roman" w:cs="Times New Roman"/>
        </w:rPr>
        <w:t>seabream</w:t>
      </w:r>
      <w:r w:rsidR="00066EA3">
        <w:rPr>
          <w:rFonts w:ascii="Times New Roman" w:hAnsi="Times New Roman" w:cs="Times New Roman"/>
        </w:rPr>
        <w:t xml:space="preserve"> and bass are well established in the Mediterranean</w:t>
      </w:r>
      <w:r w:rsidR="000F12A3">
        <w:rPr>
          <w:rFonts w:ascii="Times New Roman" w:hAnsi="Times New Roman" w:cs="Times New Roman"/>
        </w:rPr>
        <w:t>; in the case of</w:t>
      </w:r>
      <w:r w:rsidR="0030022F" w:rsidRPr="0030022F">
        <w:rPr>
          <w:rFonts w:ascii="Times New Roman" w:hAnsi="Times New Roman" w:cs="Times New Roman"/>
        </w:rPr>
        <w:t xml:space="preserve"> </w:t>
      </w:r>
      <w:r w:rsidR="00D35C0A">
        <w:rPr>
          <w:rFonts w:ascii="Times New Roman" w:hAnsi="Times New Roman" w:cs="Times New Roman"/>
        </w:rPr>
        <w:t>seabass</w:t>
      </w:r>
      <w:r w:rsidR="000F12A3">
        <w:rPr>
          <w:rFonts w:ascii="Times New Roman" w:hAnsi="Times New Roman" w:cs="Times New Roman"/>
        </w:rPr>
        <w:t>, its</w:t>
      </w:r>
      <w:r w:rsidR="0030022F">
        <w:rPr>
          <w:rFonts w:ascii="Times New Roman" w:hAnsi="Times New Roman" w:cs="Times New Roman"/>
        </w:rPr>
        <w:t xml:space="preserve"> </w:t>
      </w:r>
      <w:r w:rsidR="0030022F" w:rsidRPr="0030022F">
        <w:rPr>
          <w:rFonts w:ascii="Times New Roman" w:hAnsi="Times New Roman" w:cs="Times New Roman"/>
        </w:rPr>
        <w:t xml:space="preserve">population </w:t>
      </w:r>
      <w:r w:rsidR="0030022F">
        <w:rPr>
          <w:rFonts w:ascii="Times New Roman" w:hAnsi="Times New Roman" w:cs="Times New Roman"/>
        </w:rPr>
        <w:t>is</w:t>
      </w:r>
      <w:r w:rsidR="0030022F" w:rsidRPr="0030022F">
        <w:rPr>
          <w:rFonts w:ascii="Times New Roman" w:hAnsi="Times New Roman" w:cs="Times New Roman"/>
        </w:rPr>
        <w:t xml:space="preserve"> divided </w:t>
      </w:r>
      <w:r w:rsidR="0030022F">
        <w:rPr>
          <w:rFonts w:ascii="Times New Roman" w:hAnsi="Times New Roman" w:cs="Times New Roman"/>
        </w:rPr>
        <w:t xml:space="preserve">into three main genetic groups: </w:t>
      </w:r>
      <w:r w:rsidR="0030022F" w:rsidRPr="0030022F">
        <w:rPr>
          <w:rFonts w:ascii="Times New Roman" w:hAnsi="Times New Roman" w:cs="Times New Roman"/>
        </w:rPr>
        <w:t>the North-Eastern Atlantic, the Western Mediterranean and</w:t>
      </w:r>
      <w:r w:rsidR="0030022F">
        <w:rPr>
          <w:rFonts w:ascii="Times New Roman" w:hAnsi="Times New Roman" w:cs="Times New Roman"/>
        </w:rPr>
        <w:t xml:space="preserve"> the Eastern Mediterranean</w:t>
      </w:r>
      <w:r w:rsidR="00A404D4">
        <w:rPr>
          <w:rFonts w:ascii="Times New Roman" w:hAnsi="Times New Roman" w:cs="Times New Roman"/>
        </w:rPr>
        <w:t xml:space="preserve"> (</w:t>
      </w:r>
      <w:proofErr w:type="spellStart"/>
      <w:r w:rsidR="007B5CAE" w:rsidRPr="007B5CAE">
        <w:rPr>
          <w:rFonts w:ascii="Times New Roman" w:hAnsi="Times New Roman" w:cs="Times New Roman"/>
          <w:highlight w:val="yellow"/>
        </w:rPr>
        <w:t>Haffray</w:t>
      </w:r>
      <w:proofErr w:type="spellEnd"/>
      <w:r w:rsidR="007B5CAE" w:rsidRPr="007B5CAE">
        <w:rPr>
          <w:rFonts w:ascii="Times New Roman" w:hAnsi="Times New Roman" w:cs="Times New Roman"/>
          <w:highlight w:val="yellow"/>
        </w:rPr>
        <w:t xml:space="preserve"> et al., 2007</w:t>
      </w:r>
      <w:r w:rsidR="00A404D4">
        <w:rPr>
          <w:rFonts w:ascii="Times New Roman" w:hAnsi="Times New Roman" w:cs="Times New Roman"/>
        </w:rPr>
        <w:t>)</w:t>
      </w:r>
      <w:r w:rsidR="0030022F">
        <w:rPr>
          <w:rFonts w:ascii="Times New Roman" w:hAnsi="Times New Roman" w:cs="Times New Roman"/>
        </w:rPr>
        <w:t>.</w:t>
      </w:r>
      <w:r w:rsidR="00DE62C9">
        <w:rPr>
          <w:rFonts w:ascii="Times New Roman" w:hAnsi="Times New Roman" w:cs="Times New Roman"/>
        </w:rPr>
        <w:t xml:space="preserve"> </w:t>
      </w:r>
      <w:r w:rsidR="00A404D4">
        <w:rPr>
          <w:rFonts w:ascii="Times New Roman" w:hAnsi="Times New Roman" w:cs="Times New Roman"/>
        </w:rPr>
        <w:t>However, Mediterranean haplotypes have been detected as far as the Thames estuary and Norway (</w:t>
      </w:r>
      <w:proofErr w:type="spellStart"/>
      <w:r w:rsidR="00A404D4" w:rsidRPr="00BA37CF">
        <w:rPr>
          <w:rFonts w:ascii="Times New Roman" w:hAnsi="Times New Roman" w:cs="Times New Roman"/>
          <w:highlight w:val="yellow"/>
        </w:rPr>
        <w:t>Coscia</w:t>
      </w:r>
      <w:proofErr w:type="spellEnd"/>
      <w:r w:rsidR="00A404D4" w:rsidRPr="00BA37CF">
        <w:rPr>
          <w:rFonts w:ascii="Times New Roman" w:hAnsi="Times New Roman" w:cs="Times New Roman"/>
          <w:highlight w:val="yellow"/>
        </w:rPr>
        <w:t xml:space="preserve"> and </w:t>
      </w:r>
      <w:proofErr w:type="spellStart"/>
      <w:r w:rsidR="00A404D4" w:rsidRPr="00BA37CF">
        <w:rPr>
          <w:rFonts w:ascii="Times New Roman" w:hAnsi="Times New Roman" w:cs="Times New Roman"/>
          <w:highlight w:val="yellow"/>
        </w:rPr>
        <w:t>Mariani</w:t>
      </w:r>
      <w:proofErr w:type="spellEnd"/>
      <w:r w:rsidR="00A404D4" w:rsidRPr="00BA37CF">
        <w:rPr>
          <w:rFonts w:ascii="Times New Roman" w:hAnsi="Times New Roman" w:cs="Times New Roman"/>
          <w:highlight w:val="yellow"/>
        </w:rPr>
        <w:t>, 2011</w:t>
      </w:r>
      <w:del w:id="104" w:author="Javier Atalah" w:date="2022-10-02T06:19:00Z">
        <w:r w:rsidR="00A404D4" w:rsidDel="00013E92">
          <w:rPr>
            <w:rFonts w:ascii="Times New Roman" w:hAnsi="Times New Roman" w:cs="Times New Roman"/>
          </w:rPr>
          <w:delText xml:space="preserve">); </w:delText>
        </w:r>
      </w:del>
      <w:ins w:id="105" w:author="Javier Atalah" w:date="2022-10-02T06:19:00Z">
        <w:r w:rsidR="00013E92">
          <w:rPr>
            <w:rFonts w:ascii="Times New Roman" w:hAnsi="Times New Roman" w:cs="Times New Roman"/>
          </w:rPr>
          <w:t xml:space="preserve">), </w:t>
        </w:r>
      </w:ins>
      <w:r w:rsidR="00A404D4">
        <w:rPr>
          <w:rFonts w:ascii="Times New Roman" w:hAnsi="Times New Roman" w:cs="Times New Roman"/>
        </w:rPr>
        <w:t xml:space="preserve">which is explained by the common use of Mediterranean hatchery strains in the Atlantic. A recent study has also </w:t>
      </w:r>
      <w:r w:rsidR="007B5CAE">
        <w:rPr>
          <w:rFonts w:ascii="Times New Roman" w:hAnsi="Times New Roman" w:cs="Times New Roman"/>
        </w:rPr>
        <w:t>suggest</w:t>
      </w:r>
      <w:r w:rsidR="00D85ABC">
        <w:rPr>
          <w:rFonts w:ascii="Times New Roman" w:hAnsi="Times New Roman" w:cs="Times New Roman"/>
        </w:rPr>
        <w:t>ed</w:t>
      </w:r>
      <w:r w:rsidR="00A404D4">
        <w:rPr>
          <w:rFonts w:ascii="Times New Roman" w:hAnsi="Times New Roman" w:cs="Times New Roman"/>
        </w:rPr>
        <w:t xml:space="preserve"> genetic admixture between wild and farmed </w:t>
      </w:r>
      <w:r w:rsidR="00D35C0A">
        <w:rPr>
          <w:rFonts w:ascii="Times New Roman" w:hAnsi="Times New Roman" w:cs="Times New Roman"/>
        </w:rPr>
        <w:t>seabass</w:t>
      </w:r>
      <w:r w:rsidR="00A404D4">
        <w:rPr>
          <w:rFonts w:ascii="Times New Roman" w:hAnsi="Times New Roman" w:cs="Times New Roman"/>
        </w:rPr>
        <w:t xml:space="preserve"> in Cyprus, where at some locations</w:t>
      </w:r>
      <w:ins w:id="106" w:author="Javier Atalah" w:date="2022-10-02T06:19:00Z">
        <w:r w:rsidR="00013E92">
          <w:rPr>
            <w:rFonts w:ascii="Times New Roman" w:hAnsi="Times New Roman" w:cs="Times New Roman"/>
          </w:rPr>
          <w:t>,</w:t>
        </w:r>
      </w:ins>
      <w:r w:rsidR="00A404D4">
        <w:rPr>
          <w:rFonts w:ascii="Times New Roman" w:hAnsi="Times New Roman" w:cs="Times New Roman"/>
        </w:rPr>
        <w:t xml:space="preserve"> escapees represent up to 70% of the individuals captured in </w:t>
      </w:r>
      <w:r w:rsidR="00A404D4">
        <w:rPr>
          <w:rFonts w:ascii="Times New Roman" w:hAnsi="Times New Roman" w:cs="Times New Roman"/>
        </w:rPr>
        <w:lastRenderedPageBreak/>
        <w:t>the wild</w:t>
      </w:r>
      <w:r w:rsidR="00673493">
        <w:rPr>
          <w:rFonts w:ascii="Times New Roman" w:hAnsi="Times New Roman" w:cs="Times New Roman"/>
        </w:rPr>
        <w:t xml:space="preserve"> (</w:t>
      </w:r>
      <w:r w:rsidR="007B5CAE" w:rsidRPr="007B5CAE">
        <w:rPr>
          <w:rFonts w:ascii="Times New Roman" w:hAnsi="Times New Roman" w:cs="Times New Roman"/>
          <w:highlight w:val="yellow"/>
        </w:rPr>
        <w:t>Brown et al., 2015</w:t>
      </w:r>
      <w:r w:rsidR="00673493">
        <w:rPr>
          <w:rFonts w:ascii="Times New Roman" w:hAnsi="Times New Roman" w:cs="Times New Roman"/>
        </w:rPr>
        <w:t>)</w:t>
      </w:r>
      <w:r w:rsidR="00A404D4">
        <w:rPr>
          <w:rFonts w:ascii="Times New Roman" w:hAnsi="Times New Roman" w:cs="Times New Roman"/>
        </w:rPr>
        <w:t xml:space="preserve">. </w:t>
      </w:r>
      <w:r w:rsidR="00255349">
        <w:rPr>
          <w:rFonts w:ascii="Times New Roman" w:hAnsi="Times New Roman" w:cs="Times New Roman"/>
        </w:rPr>
        <w:t>Regarding</w:t>
      </w:r>
      <w:r w:rsidR="00DE62C9">
        <w:rPr>
          <w:rFonts w:ascii="Times New Roman" w:hAnsi="Times New Roman" w:cs="Times New Roman"/>
        </w:rPr>
        <w:t xml:space="preserve"> </w:t>
      </w:r>
      <w:r w:rsidR="00D35C0A">
        <w:rPr>
          <w:rFonts w:ascii="Times New Roman" w:hAnsi="Times New Roman" w:cs="Times New Roman"/>
        </w:rPr>
        <w:t>seabream</w:t>
      </w:r>
      <w:r w:rsidR="006359C6">
        <w:rPr>
          <w:rFonts w:ascii="Times New Roman" w:hAnsi="Times New Roman" w:cs="Times New Roman"/>
        </w:rPr>
        <w:t>,</w:t>
      </w:r>
      <w:r w:rsidR="00FE40E4">
        <w:rPr>
          <w:rFonts w:ascii="Times New Roman" w:hAnsi="Times New Roman" w:cs="Times New Roman"/>
        </w:rPr>
        <w:t xml:space="preserve"> </w:t>
      </w:r>
      <w:ins w:id="107" w:author="Javier Atalah" w:date="2022-10-02T06:19:00Z">
        <w:r w:rsidR="00013E92">
          <w:rPr>
            <w:rFonts w:ascii="Times New Roman" w:hAnsi="Times New Roman" w:cs="Times New Roman"/>
          </w:rPr>
          <w:t xml:space="preserve">the </w:t>
        </w:r>
      </w:ins>
      <w:r w:rsidR="00255349">
        <w:rPr>
          <w:rFonts w:ascii="Times New Roman" w:hAnsi="Times New Roman" w:cs="Times New Roman"/>
        </w:rPr>
        <w:t>genetic distinction is detected between Atlantic and Mediterranean populations</w:t>
      </w:r>
      <w:r w:rsidR="00A404D4">
        <w:rPr>
          <w:rFonts w:ascii="Times New Roman" w:hAnsi="Times New Roman" w:cs="Times New Roman"/>
        </w:rPr>
        <w:t xml:space="preserve"> (</w:t>
      </w:r>
      <w:r w:rsidR="007B5CAE">
        <w:rPr>
          <w:rFonts w:ascii="Times New Roman" w:hAnsi="Times New Roman" w:cs="Times New Roman"/>
          <w:highlight w:val="yellow"/>
        </w:rPr>
        <w:t>Sola et al.</w:t>
      </w:r>
      <w:r w:rsidR="007B5CAE" w:rsidRPr="007B5CAE">
        <w:rPr>
          <w:rFonts w:ascii="Times New Roman" w:hAnsi="Times New Roman" w:cs="Times New Roman"/>
          <w:highlight w:val="yellow"/>
        </w:rPr>
        <w:t>, 2007</w:t>
      </w:r>
      <w:r w:rsidR="00A404D4">
        <w:rPr>
          <w:rFonts w:ascii="Times New Roman" w:hAnsi="Times New Roman" w:cs="Times New Roman"/>
        </w:rPr>
        <w:t>)</w:t>
      </w:r>
      <w:r w:rsidR="00255349">
        <w:rPr>
          <w:rFonts w:ascii="Times New Roman" w:hAnsi="Times New Roman" w:cs="Times New Roman"/>
        </w:rPr>
        <w:t xml:space="preserve">, and </w:t>
      </w:r>
      <w:r w:rsidR="00647BF2">
        <w:rPr>
          <w:rFonts w:ascii="Times New Roman" w:hAnsi="Times New Roman" w:cs="Times New Roman"/>
        </w:rPr>
        <w:t>potential</w:t>
      </w:r>
      <w:r w:rsidR="00255349">
        <w:rPr>
          <w:rFonts w:ascii="Times New Roman" w:hAnsi="Times New Roman" w:cs="Times New Roman"/>
        </w:rPr>
        <w:t xml:space="preserve"> genetic admixture between farmed escapees and wild populations </w:t>
      </w:r>
      <w:del w:id="108" w:author="Javier Atalah" w:date="2022-10-02T06:19:00Z">
        <w:r w:rsidR="00255349" w:rsidDel="00280D22">
          <w:rPr>
            <w:rFonts w:ascii="Times New Roman" w:hAnsi="Times New Roman" w:cs="Times New Roman"/>
          </w:rPr>
          <w:delText xml:space="preserve">have </w:delText>
        </w:r>
      </w:del>
      <w:ins w:id="109" w:author="Javier Atalah" w:date="2022-10-02T06:19:00Z">
        <w:r w:rsidR="00280D22">
          <w:rPr>
            <w:rFonts w:ascii="Times New Roman" w:hAnsi="Times New Roman" w:cs="Times New Roman"/>
          </w:rPr>
          <w:t xml:space="preserve">has </w:t>
        </w:r>
      </w:ins>
      <w:del w:id="110" w:author="Javier Atalah" w:date="2022-10-02T06:23:00Z">
        <w:r w:rsidR="00255349" w:rsidDel="00035CA6">
          <w:rPr>
            <w:rFonts w:ascii="Times New Roman" w:hAnsi="Times New Roman" w:cs="Times New Roman"/>
          </w:rPr>
          <w:delText>been already</w:delText>
        </w:r>
      </w:del>
      <w:ins w:id="111" w:author="Javier Atalah" w:date="2022-10-02T06:23:00Z">
        <w:r w:rsidR="00035CA6">
          <w:rPr>
            <w:rFonts w:ascii="Times New Roman" w:hAnsi="Times New Roman" w:cs="Times New Roman"/>
          </w:rPr>
          <w:t>already been</w:t>
        </w:r>
      </w:ins>
      <w:r w:rsidR="00255349">
        <w:rPr>
          <w:rFonts w:ascii="Times New Roman" w:hAnsi="Times New Roman" w:cs="Times New Roman"/>
        </w:rPr>
        <w:t xml:space="preserve"> </w:t>
      </w:r>
      <w:r w:rsidR="00093AF5">
        <w:rPr>
          <w:rFonts w:ascii="Times New Roman" w:hAnsi="Times New Roman" w:cs="Times New Roman"/>
        </w:rPr>
        <w:t>pointed</w:t>
      </w:r>
      <w:r w:rsidR="00647BF2">
        <w:rPr>
          <w:rFonts w:ascii="Times New Roman" w:hAnsi="Times New Roman" w:cs="Times New Roman"/>
        </w:rPr>
        <w:t xml:space="preserve"> at regional level</w:t>
      </w:r>
      <w:r w:rsidR="00255349">
        <w:rPr>
          <w:rFonts w:ascii="Times New Roman" w:hAnsi="Times New Roman" w:cs="Times New Roman"/>
        </w:rPr>
        <w:t xml:space="preserve"> (</w:t>
      </w:r>
      <w:proofErr w:type="spellStart"/>
      <w:r w:rsidR="00647BF2" w:rsidRPr="00647BF2">
        <w:rPr>
          <w:rFonts w:ascii="Times New Roman" w:hAnsi="Times New Roman" w:cs="Times New Roman"/>
          <w:highlight w:val="yellow"/>
        </w:rPr>
        <w:t>Šegvić-Bubić</w:t>
      </w:r>
      <w:proofErr w:type="spellEnd"/>
      <w:r w:rsidR="00647BF2" w:rsidRPr="00647BF2">
        <w:rPr>
          <w:rFonts w:ascii="Times New Roman" w:hAnsi="Times New Roman" w:cs="Times New Roman"/>
          <w:highlight w:val="yellow"/>
        </w:rPr>
        <w:t xml:space="preserve"> et al., 2014</w:t>
      </w:r>
      <w:r w:rsidR="00255349">
        <w:rPr>
          <w:rFonts w:ascii="Times New Roman" w:hAnsi="Times New Roman" w:cs="Times New Roman"/>
        </w:rPr>
        <w:t>)</w:t>
      </w:r>
      <w:r w:rsidR="0030022F" w:rsidRPr="0030022F">
        <w:rPr>
          <w:rFonts w:ascii="Times New Roman" w:hAnsi="Times New Roman" w:cs="Times New Roman"/>
        </w:rPr>
        <w:t>.</w:t>
      </w:r>
      <w:r w:rsidR="00066EA3">
        <w:rPr>
          <w:rFonts w:ascii="Times New Roman" w:hAnsi="Times New Roman" w:cs="Times New Roman"/>
        </w:rPr>
        <w:t xml:space="preserve"> </w:t>
      </w:r>
      <w:del w:id="112" w:author="Javier Atalah" w:date="2022-10-03T23:16:00Z">
        <w:r w:rsidR="006D7DE9" w:rsidDel="00A93A16">
          <w:rPr>
            <w:rFonts w:ascii="Times New Roman" w:hAnsi="Times New Roman" w:cs="Times New Roman"/>
          </w:rPr>
          <w:delText>In consequence</w:delText>
        </w:r>
      </w:del>
      <w:ins w:id="113" w:author="Javier Atalah" w:date="2022-10-03T23:16:00Z">
        <w:r w:rsidR="00A93A16">
          <w:rPr>
            <w:rFonts w:ascii="Times New Roman" w:hAnsi="Times New Roman" w:cs="Times New Roman"/>
          </w:rPr>
          <w:t>Consequently</w:t>
        </w:r>
      </w:ins>
      <w:r w:rsidR="006D7DE9">
        <w:rPr>
          <w:rFonts w:ascii="Times New Roman" w:hAnsi="Times New Roman" w:cs="Times New Roman"/>
        </w:rPr>
        <w:t>, a continuous escape-mediated restocking of wild populations c</w:t>
      </w:r>
      <w:r w:rsidR="001B791D">
        <w:rPr>
          <w:rFonts w:ascii="Times New Roman" w:hAnsi="Times New Roman" w:cs="Times New Roman"/>
        </w:rPr>
        <w:t xml:space="preserve">ould affect </w:t>
      </w:r>
      <w:ins w:id="114" w:author="Javier Atalah" w:date="2022-10-03T23:16:00Z">
        <w:r w:rsidR="00A93A16">
          <w:rPr>
            <w:rFonts w:ascii="Times New Roman" w:hAnsi="Times New Roman" w:cs="Times New Roman"/>
          </w:rPr>
          <w:t xml:space="preserve">the </w:t>
        </w:r>
      </w:ins>
      <w:r w:rsidR="001B791D">
        <w:rPr>
          <w:rFonts w:ascii="Times New Roman" w:hAnsi="Times New Roman" w:cs="Times New Roman"/>
        </w:rPr>
        <w:t xml:space="preserve">genetic landscape </w:t>
      </w:r>
      <w:r w:rsidR="00352D2A">
        <w:rPr>
          <w:rFonts w:ascii="Times New Roman" w:hAnsi="Times New Roman" w:cs="Times New Roman"/>
        </w:rPr>
        <w:t>and dilute local adaptations in</w:t>
      </w:r>
      <w:r w:rsidR="006D7DE9">
        <w:rPr>
          <w:rFonts w:ascii="Times New Roman" w:hAnsi="Times New Roman" w:cs="Times New Roman"/>
        </w:rPr>
        <w:t xml:space="preserve"> both </w:t>
      </w:r>
      <w:r w:rsidR="001B791D">
        <w:rPr>
          <w:rFonts w:ascii="Times New Roman" w:hAnsi="Times New Roman" w:cs="Times New Roman"/>
        </w:rPr>
        <w:t>species</w:t>
      </w:r>
      <w:r w:rsidR="00F8632F">
        <w:rPr>
          <w:rFonts w:ascii="Times New Roman" w:hAnsi="Times New Roman" w:cs="Times New Roman"/>
        </w:rPr>
        <w:t xml:space="preserve">, which may compromise the sustainability of the wild stocks </w:t>
      </w:r>
      <w:ins w:id="115" w:author="Javier Atalah" w:date="2022-10-03T23:16:00Z">
        <w:r w:rsidR="00BF1E8E">
          <w:rPr>
            <w:rFonts w:ascii="Times New Roman" w:hAnsi="Times New Roman" w:cs="Times New Roman"/>
          </w:rPr>
          <w:t xml:space="preserve">in the </w:t>
        </w:r>
      </w:ins>
      <w:del w:id="116" w:author="Javier Atalah" w:date="2022-10-03T23:16:00Z">
        <w:r w:rsidR="00F8632F" w:rsidDel="00BF1E8E">
          <w:rPr>
            <w:rFonts w:ascii="Times New Roman" w:hAnsi="Times New Roman" w:cs="Times New Roman"/>
          </w:rPr>
          <w:delText xml:space="preserve">at </w:delText>
        </w:r>
      </w:del>
      <w:r w:rsidR="00F8632F">
        <w:rPr>
          <w:rFonts w:ascii="Times New Roman" w:hAnsi="Times New Roman" w:cs="Times New Roman"/>
        </w:rPr>
        <w:t>long term</w:t>
      </w:r>
      <w:r w:rsidR="002773D3">
        <w:rPr>
          <w:rFonts w:ascii="Times New Roman" w:hAnsi="Times New Roman" w:cs="Times New Roman"/>
        </w:rPr>
        <w:t xml:space="preserve"> (</w:t>
      </w:r>
      <w:proofErr w:type="spellStart"/>
      <w:r w:rsidR="00647BF2" w:rsidRPr="00BB1C7D">
        <w:rPr>
          <w:rFonts w:ascii="Times New Roman" w:hAnsi="Times New Roman" w:cs="Times New Roman"/>
          <w:highlight w:val="yellow"/>
        </w:rPr>
        <w:t>Youngson</w:t>
      </w:r>
      <w:proofErr w:type="spellEnd"/>
      <w:r w:rsidR="00647BF2" w:rsidRPr="00BB1C7D">
        <w:rPr>
          <w:rFonts w:ascii="Times New Roman" w:hAnsi="Times New Roman" w:cs="Times New Roman"/>
          <w:highlight w:val="yellow"/>
        </w:rPr>
        <w:t xml:space="preserve"> et al., 2001</w:t>
      </w:r>
      <w:r w:rsidR="002773D3">
        <w:rPr>
          <w:rFonts w:ascii="Times New Roman" w:hAnsi="Times New Roman" w:cs="Times New Roman"/>
        </w:rPr>
        <w:t>)</w:t>
      </w:r>
      <w:r w:rsidR="00BA37CF">
        <w:rPr>
          <w:rFonts w:ascii="Times New Roman" w:hAnsi="Times New Roman" w:cs="Times New Roman"/>
        </w:rPr>
        <w:t xml:space="preserve">. </w:t>
      </w:r>
      <w:r w:rsidR="004F2C18" w:rsidRPr="006B704A">
        <w:rPr>
          <w:rFonts w:ascii="Times New Roman" w:hAnsi="Times New Roman" w:cs="Times New Roman"/>
        </w:rPr>
        <w:t xml:space="preserve">Moreover, </w:t>
      </w:r>
      <w:proofErr w:type="spellStart"/>
      <w:ins w:id="117" w:author="Javier Atalah" w:date="2022-10-03T23:19:00Z">
        <w:r w:rsidR="00CF4B63">
          <w:rPr>
            <w:rFonts w:ascii="Times New Roman" w:hAnsi="Times New Roman" w:cs="Times New Roman"/>
          </w:rPr>
          <w:t>unlike</w:t>
        </w:r>
      </w:ins>
      <w:del w:id="118" w:author="Javier Atalah" w:date="2022-10-03T23:16:00Z">
        <w:r w:rsidR="004F2C18" w:rsidRPr="006B704A" w:rsidDel="00BF1E8E">
          <w:rPr>
            <w:rFonts w:ascii="Times New Roman" w:hAnsi="Times New Roman" w:cs="Times New Roman"/>
          </w:rPr>
          <w:delText>in contrast</w:delText>
        </w:r>
      </w:del>
      <w:del w:id="119" w:author="Javier Atalah" w:date="2022-10-05T05:00:00Z">
        <w:r w:rsidR="004F2C18" w:rsidRPr="006B704A" w:rsidDel="00D77145">
          <w:rPr>
            <w:rFonts w:ascii="Times New Roman" w:hAnsi="Times New Roman" w:cs="Times New Roman"/>
          </w:rPr>
          <w:delText xml:space="preserve"> to </w:delText>
        </w:r>
      </w:del>
      <w:r w:rsidR="004F2C18" w:rsidRPr="006B704A">
        <w:rPr>
          <w:rFonts w:ascii="Times New Roman" w:hAnsi="Times New Roman" w:cs="Times New Roman"/>
        </w:rPr>
        <w:t>proper</w:t>
      </w:r>
      <w:proofErr w:type="spellEnd"/>
      <w:r w:rsidR="004F2C18" w:rsidRPr="006B704A">
        <w:rPr>
          <w:rFonts w:ascii="Times New Roman" w:hAnsi="Times New Roman" w:cs="Times New Roman"/>
        </w:rPr>
        <w:t xml:space="preserve"> restocking actions, parasites and diseases are not monitored </w:t>
      </w:r>
      <w:del w:id="120" w:author="Javier Atalah" w:date="2022-10-03T23:19:00Z">
        <w:r w:rsidR="004F2C18" w:rsidRPr="006B704A" w:rsidDel="005B3D68">
          <w:rPr>
            <w:rFonts w:ascii="Times New Roman" w:hAnsi="Times New Roman" w:cs="Times New Roman"/>
          </w:rPr>
          <w:delText xml:space="preserve">in </w:delText>
        </w:r>
      </w:del>
      <w:ins w:id="121" w:author="Javier Atalah" w:date="2022-10-03T23:19:00Z">
        <w:r w:rsidR="005B3D68">
          <w:rPr>
            <w:rFonts w:ascii="Times New Roman" w:hAnsi="Times New Roman" w:cs="Times New Roman"/>
          </w:rPr>
          <w:t>during</w:t>
        </w:r>
        <w:r w:rsidR="005B3D68" w:rsidRPr="006B704A">
          <w:rPr>
            <w:rFonts w:ascii="Times New Roman" w:hAnsi="Times New Roman" w:cs="Times New Roman"/>
          </w:rPr>
          <w:t xml:space="preserve"> </w:t>
        </w:r>
      </w:ins>
      <w:r w:rsidR="004F2C18" w:rsidRPr="006B704A">
        <w:rPr>
          <w:rFonts w:ascii="Times New Roman" w:hAnsi="Times New Roman" w:cs="Times New Roman"/>
        </w:rPr>
        <w:t>escape events</w:t>
      </w:r>
      <w:r w:rsidR="004F2C18">
        <w:rPr>
          <w:rFonts w:ascii="Times New Roman" w:hAnsi="Times New Roman" w:cs="Times New Roman"/>
        </w:rPr>
        <w:t xml:space="preserve">, </w:t>
      </w:r>
      <w:del w:id="122" w:author="Javier Atalah" w:date="2022-10-03T23:19:00Z">
        <w:r w:rsidR="004F2C18" w:rsidDel="005B3D68">
          <w:rPr>
            <w:rFonts w:ascii="Times New Roman" w:hAnsi="Times New Roman" w:cs="Times New Roman"/>
          </w:rPr>
          <w:delText>thus acting</w:delText>
        </w:r>
      </w:del>
      <w:ins w:id="123" w:author="Javier Atalah" w:date="2022-10-03T23:19:00Z">
        <w:r w:rsidR="005B3D68">
          <w:rPr>
            <w:rFonts w:ascii="Times New Roman" w:hAnsi="Times New Roman" w:cs="Times New Roman"/>
          </w:rPr>
          <w:t>posing</w:t>
        </w:r>
      </w:ins>
      <w:r w:rsidR="004F2C18">
        <w:rPr>
          <w:rFonts w:ascii="Times New Roman" w:hAnsi="Times New Roman" w:cs="Times New Roman"/>
        </w:rPr>
        <w:t xml:space="preserve"> a</w:t>
      </w:r>
      <w:del w:id="124" w:author="Javier Atalah" w:date="2022-10-03T23:19:00Z">
        <w:r w:rsidR="004F2C18" w:rsidDel="005B3D68">
          <w:rPr>
            <w:rFonts w:ascii="Times New Roman" w:hAnsi="Times New Roman" w:cs="Times New Roman"/>
          </w:rPr>
          <w:delText>s</w:delText>
        </w:r>
      </w:del>
      <w:r w:rsidR="004F2C18">
        <w:rPr>
          <w:rFonts w:ascii="Times New Roman" w:hAnsi="Times New Roman" w:cs="Times New Roman"/>
        </w:rPr>
        <w:t xml:space="preserve"> </w:t>
      </w:r>
      <w:r w:rsidR="004F2C18" w:rsidRPr="006B704A">
        <w:rPr>
          <w:rFonts w:ascii="Times New Roman" w:hAnsi="Times New Roman" w:cs="Times New Roman"/>
        </w:rPr>
        <w:t xml:space="preserve">potential spreading </w:t>
      </w:r>
      <w:ins w:id="125" w:author="Javier Atalah" w:date="2022-10-03T23:19:00Z">
        <w:r w:rsidR="005B3D68">
          <w:rPr>
            <w:rFonts w:ascii="Times New Roman" w:hAnsi="Times New Roman" w:cs="Times New Roman"/>
          </w:rPr>
          <w:t xml:space="preserve">risk </w:t>
        </w:r>
      </w:ins>
      <w:del w:id="126" w:author="Javier Atalah" w:date="2022-10-03T23:19:00Z">
        <w:r w:rsidR="004F2C18" w:rsidRPr="006B704A" w:rsidDel="005B3D68">
          <w:rPr>
            <w:rFonts w:ascii="Times New Roman" w:hAnsi="Times New Roman" w:cs="Times New Roman"/>
          </w:rPr>
          <w:delText xml:space="preserve">vectors </w:delText>
        </w:r>
      </w:del>
      <w:r w:rsidR="004F2C18" w:rsidRPr="006B704A">
        <w:rPr>
          <w:rFonts w:ascii="Times New Roman" w:hAnsi="Times New Roman" w:cs="Times New Roman"/>
        </w:rPr>
        <w:t>(</w:t>
      </w:r>
      <w:r w:rsidR="00647BF2" w:rsidRPr="00647BF2">
        <w:rPr>
          <w:rFonts w:ascii="Times New Roman" w:hAnsi="Times New Roman" w:cs="Times New Roman"/>
          <w:highlight w:val="yellow"/>
        </w:rPr>
        <w:t>Arechavala-Lopez et al., 2013a</w:t>
      </w:r>
      <w:r w:rsidR="004F2C18" w:rsidRPr="006B704A">
        <w:rPr>
          <w:rFonts w:ascii="Times New Roman" w:hAnsi="Times New Roman" w:cs="Times New Roman"/>
        </w:rPr>
        <w:t xml:space="preserve">). </w:t>
      </w:r>
    </w:p>
    <w:p w14:paraId="72B51D23" w14:textId="77777777" w:rsidR="00A46F47" w:rsidRDefault="00A46F47" w:rsidP="0030022F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</w:p>
    <w:p w14:paraId="292BBD81" w14:textId="690F9BA0" w:rsidR="00A46F47" w:rsidRDefault="004F3B64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del w:id="127" w:author="Javier Atalah" w:date="2022-10-02T06:23:00Z">
        <w:r w:rsidDel="00035CA6">
          <w:rPr>
            <w:rFonts w:ascii="Times New Roman" w:hAnsi="Times New Roman" w:cs="Times New Roman"/>
          </w:rPr>
          <w:delText>Concerns for consumers also exist</w:delText>
        </w:r>
      </w:del>
      <w:del w:id="128" w:author="Javier Atalah" w:date="2022-10-02T06:20:00Z">
        <w:r w:rsidR="00B46149" w:rsidDel="00CF1B58">
          <w:rPr>
            <w:rFonts w:ascii="Times New Roman" w:hAnsi="Times New Roman" w:cs="Times New Roman"/>
          </w:rPr>
          <w:delText>,</w:delText>
        </w:r>
      </w:del>
      <w:del w:id="129" w:author="Javier Atalah" w:date="2022-10-02T06:23:00Z">
        <w:r w:rsidR="00B46149" w:rsidDel="00035CA6">
          <w:rPr>
            <w:rFonts w:ascii="Times New Roman" w:hAnsi="Times New Roman" w:cs="Times New Roman"/>
          </w:rPr>
          <w:delText xml:space="preserve"> since</w:delText>
        </w:r>
      </w:del>
      <w:ins w:id="130" w:author="Javier Atalah" w:date="2022-10-02T06:23:00Z">
        <w:r w:rsidR="00035CA6">
          <w:rPr>
            <w:rFonts w:ascii="Times New Roman" w:hAnsi="Times New Roman" w:cs="Times New Roman"/>
          </w:rPr>
          <w:t xml:space="preserve">Consumers also have concerns </w:t>
        </w:r>
      </w:ins>
      <w:ins w:id="131" w:author="Javier Atalah" w:date="2022-10-02T06:24:00Z">
        <w:r w:rsidR="00EE5ACA">
          <w:rPr>
            <w:rFonts w:ascii="Times New Roman" w:hAnsi="Times New Roman" w:cs="Times New Roman"/>
          </w:rPr>
          <w:t>that</w:t>
        </w:r>
      </w:ins>
      <w:r w:rsidR="00B461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aquaculture escapees are not labelled correctly</w:t>
      </w:r>
      <w:r w:rsidR="00136C38">
        <w:rPr>
          <w:rFonts w:ascii="Times New Roman" w:hAnsi="Times New Roman" w:cs="Times New Roman"/>
        </w:rPr>
        <w:t xml:space="preserve"> </w:t>
      </w:r>
      <w:r w:rsidR="00B46149">
        <w:rPr>
          <w:rFonts w:ascii="Times New Roman" w:hAnsi="Times New Roman" w:cs="Times New Roman"/>
        </w:rPr>
        <w:t>(</w:t>
      </w:r>
      <w:r w:rsidR="00795134" w:rsidRPr="00795134">
        <w:rPr>
          <w:rFonts w:ascii="Times New Roman" w:hAnsi="Times New Roman" w:cs="Times New Roman"/>
          <w:highlight w:val="yellow"/>
        </w:rPr>
        <w:t>European Commission, 2013</w:t>
      </w:r>
      <w:r w:rsidR="00B46149">
        <w:rPr>
          <w:rFonts w:ascii="Times New Roman" w:hAnsi="Times New Roman" w:cs="Times New Roman"/>
        </w:rPr>
        <w:t>)</w:t>
      </w:r>
      <w:r w:rsidR="002773D3">
        <w:rPr>
          <w:rFonts w:ascii="Times New Roman" w:hAnsi="Times New Roman" w:cs="Times New Roman"/>
        </w:rPr>
        <w:t>.</w:t>
      </w:r>
      <w:r w:rsidR="00B46149">
        <w:rPr>
          <w:rFonts w:ascii="Times New Roman" w:hAnsi="Times New Roman" w:cs="Times New Roman"/>
        </w:rPr>
        <w:t xml:space="preserve"> </w:t>
      </w:r>
      <w:r w:rsidR="001E7990">
        <w:rPr>
          <w:rFonts w:ascii="Times New Roman" w:hAnsi="Times New Roman" w:cs="Times New Roman"/>
        </w:rPr>
        <w:t>M</w:t>
      </w:r>
      <w:r w:rsidR="001E7990" w:rsidRPr="006B704A">
        <w:rPr>
          <w:rFonts w:ascii="Times New Roman" w:hAnsi="Times New Roman" w:cs="Times New Roman"/>
        </w:rPr>
        <w:t>islabelled</w:t>
      </w:r>
      <w:r w:rsidR="001E7990">
        <w:rPr>
          <w:rFonts w:ascii="Times New Roman" w:hAnsi="Times New Roman" w:cs="Times New Roman"/>
        </w:rPr>
        <w:t xml:space="preserve"> e</w:t>
      </w:r>
      <w:r w:rsidR="00B46149" w:rsidRPr="006B704A">
        <w:rPr>
          <w:rFonts w:ascii="Times New Roman" w:hAnsi="Times New Roman" w:cs="Times New Roman"/>
        </w:rPr>
        <w:t>scaped fish (i.e. farmed fish) can be sold as wild fish</w:t>
      </w:r>
      <w:r w:rsidR="00B46149">
        <w:rPr>
          <w:rFonts w:ascii="Times New Roman" w:hAnsi="Times New Roman" w:cs="Times New Roman"/>
        </w:rPr>
        <w:t xml:space="preserve"> in local markets </w:t>
      </w:r>
      <w:r w:rsidR="001E7990">
        <w:rPr>
          <w:rFonts w:ascii="Times New Roman" w:hAnsi="Times New Roman" w:cs="Times New Roman"/>
        </w:rPr>
        <w:t>because d</w:t>
      </w:r>
      <w:r w:rsidR="006A7F1E" w:rsidRPr="006B704A">
        <w:rPr>
          <w:rFonts w:ascii="Times New Roman" w:hAnsi="Times New Roman" w:cs="Times New Roman"/>
        </w:rPr>
        <w:t>iscriminating tools are not applied (</w:t>
      </w:r>
      <w:r w:rsidR="00647BF2" w:rsidRPr="00647BF2">
        <w:rPr>
          <w:rFonts w:ascii="Times New Roman" w:hAnsi="Times New Roman" w:cs="Times New Roman"/>
          <w:highlight w:val="yellow"/>
        </w:rPr>
        <w:t>Arechavala-Lopez et al., 2013b</w:t>
      </w:r>
      <w:r w:rsidR="006A7F1E" w:rsidRPr="006B704A">
        <w:rPr>
          <w:rFonts w:ascii="Times New Roman" w:hAnsi="Times New Roman" w:cs="Times New Roman"/>
        </w:rPr>
        <w:t xml:space="preserve">). </w:t>
      </w:r>
      <w:r w:rsidR="00565736">
        <w:rPr>
          <w:rFonts w:ascii="Times New Roman" w:hAnsi="Times New Roman" w:cs="Times New Roman"/>
        </w:rPr>
        <w:t>This way</w:t>
      </w:r>
      <w:r w:rsidR="006A7F1E" w:rsidRPr="006B704A">
        <w:rPr>
          <w:rFonts w:ascii="Times New Roman" w:hAnsi="Times New Roman" w:cs="Times New Roman"/>
        </w:rPr>
        <w:t xml:space="preserve">, food security could be compromised due to </w:t>
      </w:r>
      <w:del w:id="132" w:author="Javier Atalah" w:date="2022-10-02T06:24:00Z">
        <w:r w:rsidR="006A7F1E" w:rsidRPr="006B704A" w:rsidDel="00EE5ACA">
          <w:rPr>
            <w:rFonts w:ascii="Times New Roman" w:hAnsi="Times New Roman" w:cs="Times New Roman"/>
          </w:rPr>
          <w:delText xml:space="preserve">the antibiotics </w:delText>
        </w:r>
        <w:r w:rsidR="006A7F1E" w:rsidDel="00EE5ACA">
          <w:rPr>
            <w:rFonts w:ascii="Times New Roman" w:hAnsi="Times New Roman" w:cs="Times New Roman"/>
          </w:rPr>
          <w:delText>concentration</w:delText>
        </w:r>
      </w:del>
      <w:ins w:id="133" w:author="Javier Atalah" w:date="2022-10-02T06:24:00Z">
        <w:r w:rsidR="00EE5ACA">
          <w:rPr>
            <w:rFonts w:ascii="Times New Roman" w:hAnsi="Times New Roman" w:cs="Times New Roman"/>
          </w:rPr>
          <w:t>the antibiotic concentration</w:t>
        </w:r>
      </w:ins>
      <w:r w:rsidR="006A7F1E" w:rsidRPr="006B704A">
        <w:rPr>
          <w:rFonts w:ascii="Times New Roman" w:hAnsi="Times New Roman" w:cs="Times New Roman"/>
        </w:rPr>
        <w:t xml:space="preserve"> that recent escapees, previously subjected to treatment, could carry (</w:t>
      </w:r>
      <w:r w:rsidR="00B704BC" w:rsidRPr="00B704BC">
        <w:rPr>
          <w:rFonts w:ascii="Times New Roman" w:hAnsi="Times New Roman" w:cs="Times New Roman"/>
          <w:highlight w:val="yellow"/>
        </w:rPr>
        <w:t>Juan-García et al., 2007</w:t>
      </w:r>
      <w:r w:rsidR="006A7F1E" w:rsidRPr="006B704A">
        <w:rPr>
          <w:rFonts w:ascii="Times New Roman" w:hAnsi="Times New Roman" w:cs="Times New Roman"/>
        </w:rPr>
        <w:t>).</w:t>
      </w:r>
      <w:r w:rsidR="00A46F47">
        <w:rPr>
          <w:rFonts w:ascii="Times New Roman" w:hAnsi="Times New Roman" w:cs="Times New Roman"/>
        </w:rPr>
        <w:t xml:space="preserve"> </w:t>
      </w:r>
      <w:r w:rsidR="002773D3">
        <w:rPr>
          <w:rFonts w:ascii="Times New Roman" w:hAnsi="Times New Roman" w:cs="Times New Roman"/>
        </w:rPr>
        <w:t>O</w:t>
      </w:r>
      <w:r w:rsidR="00A46F47">
        <w:rPr>
          <w:rFonts w:ascii="Times New Roman" w:hAnsi="Times New Roman" w:cs="Times New Roman"/>
        </w:rPr>
        <w:t>n the other hand, c</w:t>
      </w:r>
      <w:r w:rsidR="0062408F">
        <w:rPr>
          <w:rFonts w:ascii="Times New Roman" w:hAnsi="Times New Roman" w:cs="Times New Roman"/>
        </w:rPr>
        <w:t>ommercial</w:t>
      </w:r>
      <w:r w:rsidR="0018533C">
        <w:rPr>
          <w:rFonts w:ascii="Times New Roman" w:hAnsi="Times New Roman" w:cs="Times New Roman"/>
        </w:rPr>
        <w:t xml:space="preserve"> and recreational</w:t>
      </w:r>
      <w:r w:rsidR="0062408F">
        <w:rPr>
          <w:rFonts w:ascii="Times New Roman" w:hAnsi="Times New Roman" w:cs="Times New Roman"/>
        </w:rPr>
        <w:t xml:space="preserve"> f</w:t>
      </w:r>
      <w:r w:rsidR="004F2C18" w:rsidRPr="006B704A">
        <w:rPr>
          <w:rFonts w:ascii="Times New Roman" w:hAnsi="Times New Roman" w:cs="Times New Roman"/>
        </w:rPr>
        <w:t xml:space="preserve">isheries can take </w:t>
      </w:r>
      <w:r w:rsidR="00CB5F2F">
        <w:rPr>
          <w:rFonts w:ascii="Times New Roman" w:hAnsi="Times New Roman" w:cs="Times New Roman"/>
        </w:rPr>
        <w:t xml:space="preserve">advantage of escape events, which can be seen as positive </w:t>
      </w:r>
      <w:r w:rsidR="00DB5041">
        <w:rPr>
          <w:rFonts w:ascii="Times New Roman" w:hAnsi="Times New Roman" w:cs="Times New Roman"/>
        </w:rPr>
        <w:t>events in the</w:t>
      </w:r>
      <w:r w:rsidR="0062408F">
        <w:rPr>
          <w:rFonts w:ascii="Times New Roman" w:hAnsi="Times New Roman" w:cs="Times New Roman"/>
        </w:rPr>
        <w:t xml:space="preserve"> </w:t>
      </w:r>
      <w:del w:id="134" w:author="Javier Atalah" w:date="2022-10-02T06:21:00Z">
        <w:r w:rsidR="00DB5041" w:rsidDel="007405FD">
          <w:rPr>
            <w:rFonts w:ascii="Times New Roman" w:hAnsi="Times New Roman" w:cs="Times New Roman"/>
          </w:rPr>
          <w:delText>short-term</w:delText>
        </w:r>
      </w:del>
      <w:ins w:id="135" w:author="Javier Atalah" w:date="2022-10-02T06:21:00Z">
        <w:r w:rsidR="007405FD">
          <w:rPr>
            <w:rFonts w:ascii="Times New Roman" w:hAnsi="Times New Roman" w:cs="Times New Roman"/>
          </w:rPr>
          <w:t>short term</w:t>
        </w:r>
      </w:ins>
      <w:r w:rsidR="0062408F">
        <w:rPr>
          <w:rFonts w:ascii="Times New Roman" w:hAnsi="Times New Roman" w:cs="Times New Roman"/>
        </w:rPr>
        <w:t xml:space="preserve">. </w:t>
      </w:r>
      <w:r w:rsidR="004F2C18" w:rsidRPr="006B704A">
        <w:rPr>
          <w:rFonts w:ascii="Times New Roman" w:hAnsi="Times New Roman" w:cs="Times New Roman"/>
        </w:rPr>
        <w:t xml:space="preserve"> </w:t>
      </w:r>
      <w:r w:rsidR="0018533C">
        <w:rPr>
          <w:rFonts w:ascii="Times New Roman" w:hAnsi="Times New Roman" w:cs="Times New Roman"/>
        </w:rPr>
        <w:t>In the case of commercial fisheries</w:t>
      </w:r>
      <w:ins w:id="136" w:author="Javier Atalah" w:date="2022-10-02T06:21:00Z">
        <w:r w:rsidR="007405FD">
          <w:rPr>
            <w:rFonts w:ascii="Times New Roman" w:hAnsi="Times New Roman" w:cs="Times New Roman"/>
          </w:rPr>
          <w:t>,</w:t>
        </w:r>
      </w:ins>
      <w:r w:rsidR="00F63733">
        <w:rPr>
          <w:rFonts w:ascii="Times New Roman" w:hAnsi="Times New Roman" w:cs="Times New Roman"/>
        </w:rPr>
        <w:t xml:space="preserve"> escapees may </w:t>
      </w:r>
      <w:r w:rsidR="00DB5041">
        <w:rPr>
          <w:rFonts w:ascii="Times New Roman" w:hAnsi="Times New Roman" w:cs="Times New Roman"/>
        </w:rPr>
        <w:t>suppose</w:t>
      </w:r>
      <w:r w:rsidR="0018533C">
        <w:rPr>
          <w:rFonts w:ascii="Times New Roman" w:hAnsi="Times New Roman" w:cs="Times New Roman"/>
        </w:rPr>
        <w:t xml:space="preserve"> </w:t>
      </w:r>
      <w:r w:rsidR="00F63733">
        <w:rPr>
          <w:rFonts w:ascii="Times New Roman" w:hAnsi="Times New Roman" w:cs="Times New Roman"/>
        </w:rPr>
        <w:t xml:space="preserve">an </w:t>
      </w:r>
      <w:r w:rsidR="00352D2A">
        <w:rPr>
          <w:rFonts w:ascii="Times New Roman" w:hAnsi="Times New Roman" w:cs="Times New Roman"/>
        </w:rPr>
        <w:t>extra income for the fishermen, and, for recreational fishermen</w:t>
      </w:r>
      <w:ins w:id="137" w:author="Javier Atalah" w:date="2022-10-02T06:21:00Z">
        <w:r w:rsidR="00E9649B">
          <w:rPr>
            <w:rFonts w:ascii="Times New Roman" w:hAnsi="Times New Roman" w:cs="Times New Roman"/>
          </w:rPr>
          <w:t>,</w:t>
        </w:r>
      </w:ins>
      <w:r w:rsidR="00352D2A">
        <w:rPr>
          <w:rFonts w:ascii="Times New Roman" w:hAnsi="Times New Roman" w:cs="Times New Roman"/>
        </w:rPr>
        <w:t xml:space="preserve"> escape events may enhance their fishing experience, boosting their captures (</w:t>
      </w:r>
      <w:r w:rsidR="00B704BC" w:rsidRPr="00B704BC">
        <w:rPr>
          <w:rFonts w:ascii="Times New Roman" w:hAnsi="Times New Roman" w:cs="Times New Roman"/>
          <w:highlight w:val="yellow"/>
        </w:rPr>
        <w:t>Lorenzen et al., 2012</w:t>
      </w:r>
      <w:r w:rsidR="00352D2A">
        <w:rPr>
          <w:rFonts w:ascii="Times New Roman" w:hAnsi="Times New Roman" w:cs="Times New Roman"/>
        </w:rPr>
        <w:t>).</w:t>
      </w:r>
      <w:r w:rsidR="00F63733">
        <w:rPr>
          <w:rFonts w:ascii="Times New Roman" w:hAnsi="Times New Roman" w:cs="Times New Roman"/>
        </w:rPr>
        <w:t xml:space="preserve"> </w:t>
      </w:r>
      <w:r w:rsidR="00AE03CB">
        <w:rPr>
          <w:rFonts w:ascii="Times New Roman" w:hAnsi="Times New Roman" w:cs="Times New Roman"/>
        </w:rPr>
        <w:t>It seems clear that, together with natural mortality, both professional and recreational fisheries play an important role in removing escapees from the wild (</w:t>
      </w:r>
      <w:r w:rsidR="00127533" w:rsidRPr="00127533">
        <w:rPr>
          <w:rFonts w:ascii="Times New Roman" w:hAnsi="Times New Roman" w:cs="Times New Roman"/>
          <w:highlight w:val="yellow"/>
        </w:rPr>
        <w:t>Toledo-Guedes et al., 2014</w:t>
      </w:r>
      <w:r w:rsidR="00AE03CB">
        <w:rPr>
          <w:rFonts w:ascii="Times New Roman" w:hAnsi="Times New Roman" w:cs="Times New Roman"/>
        </w:rPr>
        <w:t>)</w:t>
      </w:r>
      <w:r w:rsidR="00CC653A">
        <w:rPr>
          <w:rFonts w:ascii="Times New Roman" w:hAnsi="Times New Roman" w:cs="Times New Roman"/>
        </w:rPr>
        <w:t>, being advised its inclusion in future contingency plans to recapture escapees as it occurs in other producing countries, which have developed specific regulation for escape events, in a general legal framework for aquaculture activities (</w:t>
      </w:r>
      <w:r w:rsidR="00127533">
        <w:rPr>
          <w:rFonts w:ascii="Times New Roman" w:hAnsi="Times New Roman" w:cs="Times New Roman"/>
        </w:rPr>
        <w:t xml:space="preserve">all links to regulations in </w:t>
      </w:r>
      <w:r w:rsidR="00127533" w:rsidRPr="00127533">
        <w:rPr>
          <w:rFonts w:ascii="Times New Roman" w:hAnsi="Times New Roman" w:cs="Times New Roman"/>
          <w:highlight w:val="yellow"/>
        </w:rPr>
        <w:t>Izquierdo-Gomez et al., 2015</w:t>
      </w:r>
      <w:r w:rsidR="00CC653A">
        <w:rPr>
          <w:rFonts w:ascii="Times New Roman" w:hAnsi="Times New Roman" w:cs="Times New Roman"/>
        </w:rPr>
        <w:t>).</w:t>
      </w:r>
    </w:p>
    <w:p w14:paraId="0E11C606" w14:textId="77777777" w:rsidR="00A46F47" w:rsidRDefault="00127533" w:rsidP="00127533">
      <w:pPr>
        <w:pStyle w:val="NoSpacing"/>
        <w:tabs>
          <w:tab w:val="left" w:pos="568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5AE68495" w14:textId="3380FF37" w:rsidR="004F3B64" w:rsidRDefault="004F3B64" w:rsidP="00881C67">
      <w:pPr>
        <w:pStyle w:val="NoSpacing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65A52" w:rsidRPr="00765A52">
        <w:rPr>
          <w:rFonts w:ascii="Times New Roman" w:hAnsi="Times New Roman" w:cs="Times New Roman"/>
        </w:rPr>
        <w:t xml:space="preserve">here is a clear need to develop measures </w:t>
      </w:r>
      <w:r>
        <w:rPr>
          <w:rFonts w:ascii="Times New Roman" w:hAnsi="Times New Roman" w:cs="Times New Roman"/>
        </w:rPr>
        <w:t xml:space="preserve">to prevent escapes </w:t>
      </w:r>
      <w:r w:rsidR="00765A52" w:rsidRPr="00765A52">
        <w:rPr>
          <w:rFonts w:ascii="Times New Roman" w:hAnsi="Times New Roman" w:cs="Times New Roman"/>
        </w:rPr>
        <w:t>through goo</w:t>
      </w:r>
      <w:r w:rsidR="003931DD">
        <w:rPr>
          <w:rFonts w:ascii="Times New Roman" w:hAnsi="Times New Roman" w:cs="Times New Roman"/>
        </w:rPr>
        <w:t xml:space="preserve">d </w:t>
      </w:r>
      <w:r>
        <w:rPr>
          <w:rFonts w:ascii="Times New Roman" w:hAnsi="Times New Roman" w:cs="Times New Roman"/>
        </w:rPr>
        <w:t xml:space="preserve">farm design and effective </w:t>
      </w:r>
      <w:r w:rsidR="003931DD">
        <w:rPr>
          <w:rFonts w:ascii="Times New Roman" w:hAnsi="Times New Roman" w:cs="Times New Roman"/>
        </w:rPr>
        <w:t>practice</w:t>
      </w:r>
      <w:r>
        <w:rPr>
          <w:rFonts w:ascii="Times New Roman" w:hAnsi="Times New Roman" w:cs="Times New Roman"/>
        </w:rPr>
        <w:t>s</w:t>
      </w:r>
      <w:r w:rsidR="003931DD">
        <w:rPr>
          <w:rFonts w:ascii="Times New Roman" w:hAnsi="Times New Roman" w:cs="Times New Roman"/>
        </w:rPr>
        <w:t xml:space="preserve"> at farms</w:t>
      </w:r>
      <w:r w:rsidR="00765A52" w:rsidRPr="00765A52">
        <w:rPr>
          <w:rFonts w:ascii="Times New Roman" w:hAnsi="Times New Roman" w:cs="Times New Roman"/>
        </w:rPr>
        <w:t xml:space="preserve">. Additionally, in terms of mitigation, monitoring plans aiming </w:t>
      </w:r>
      <w:ins w:id="138" w:author="Javier Atalah" w:date="2022-10-02T06:24:00Z">
        <w:r w:rsidR="00EE5ACA">
          <w:rPr>
            <w:rFonts w:ascii="Times New Roman" w:hAnsi="Times New Roman" w:cs="Times New Roman"/>
          </w:rPr>
          <w:t>to identify</w:t>
        </w:r>
      </w:ins>
      <w:del w:id="139" w:author="Javier Atalah" w:date="2022-10-02T06:24:00Z">
        <w:r w:rsidR="00765A52" w:rsidRPr="00765A52" w:rsidDel="00EE5ACA">
          <w:rPr>
            <w:rFonts w:ascii="Times New Roman" w:hAnsi="Times New Roman" w:cs="Times New Roman"/>
          </w:rPr>
          <w:delText>the identification of</w:delText>
        </w:r>
      </w:del>
      <w:r w:rsidR="00765A52" w:rsidRPr="00765A52">
        <w:rPr>
          <w:rFonts w:ascii="Times New Roman" w:hAnsi="Times New Roman" w:cs="Times New Roman"/>
        </w:rPr>
        <w:t xml:space="preserve"> escaped fish both in the wild and within fisheries landings are needed</w:t>
      </w:r>
      <w:del w:id="140" w:author="Javier Atalah" w:date="2022-10-02T06:24:00Z">
        <w:r w:rsidR="00765A52" w:rsidRPr="00765A52" w:rsidDel="00EE5ACA">
          <w:rPr>
            <w:rFonts w:ascii="Times New Roman" w:hAnsi="Times New Roman" w:cs="Times New Roman"/>
          </w:rPr>
          <w:delText>, either</w:delText>
        </w:r>
      </w:del>
      <w:r w:rsidR="00765A52" w:rsidRPr="00765A52">
        <w:rPr>
          <w:rFonts w:ascii="Times New Roman" w:hAnsi="Times New Roman" w:cs="Times New Roman"/>
        </w:rPr>
        <w:t xml:space="preserve"> to address the fishing actions contained in a contingency plan removing escapees from the wild or </w:t>
      </w:r>
      <w:ins w:id="141" w:author="Javier Atalah" w:date="2022-10-02T06:24:00Z">
        <w:r w:rsidR="00EE5ACA" w:rsidRPr="00EE5ACA">
          <w:rPr>
            <w:rFonts w:ascii="Times New Roman" w:hAnsi="Times New Roman" w:cs="Times New Roman"/>
          </w:rPr>
          <w:t>to label escaped fish entering the food chain correctly</w:t>
        </w:r>
      </w:ins>
      <w:del w:id="142" w:author="Javier Atalah" w:date="2022-10-02T06:24:00Z">
        <w:r w:rsidR="00765A52" w:rsidRPr="00765A52" w:rsidDel="00EE5ACA">
          <w:rPr>
            <w:rFonts w:ascii="Times New Roman" w:hAnsi="Times New Roman" w:cs="Times New Roman"/>
          </w:rPr>
          <w:delText>to correctly label escaped fish entering the food chain</w:delText>
        </w:r>
      </w:del>
      <w:r w:rsidR="00765A52" w:rsidRPr="00765A52">
        <w:rPr>
          <w:rFonts w:ascii="Times New Roman" w:hAnsi="Times New Roman" w:cs="Times New Roman"/>
        </w:rPr>
        <w:t>.</w:t>
      </w:r>
      <w:r w:rsidR="0009167C">
        <w:rPr>
          <w:rFonts w:ascii="Times New Roman" w:hAnsi="Times New Roman" w:cs="Times New Roman"/>
        </w:rPr>
        <w:t xml:space="preserve"> </w:t>
      </w:r>
      <w:r w:rsidR="00765A52">
        <w:rPr>
          <w:rFonts w:ascii="Times New Roman" w:hAnsi="Times New Roman" w:cs="Times New Roman"/>
        </w:rPr>
        <w:t>All these measures would</w:t>
      </w:r>
      <w:ins w:id="143" w:author="Javier Atalah" w:date="2022-10-02T06:21:00Z">
        <w:r w:rsidR="00E9649B">
          <w:rPr>
            <w:rFonts w:ascii="Times New Roman" w:hAnsi="Times New Roman" w:cs="Times New Roman"/>
          </w:rPr>
          <w:t>,</w:t>
        </w:r>
      </w:ins>
      <w:r w:rsidR="00765A52">
        <w:rPr>
          <w:rFonts w:ascii="Times New Roman" w:hAnsi="Times New Roman" w:cs="Times New Roman"/>
        </w:rPr>
        <w:t xml:space="preserve"> </w:t>
      </w:r>
      <w:r w:rsidR="00FD600A">
        <w:rPr>
          <w:rFonts w:ascii="Times New Roman" w:hAnsi="Times New Roman" w:cs="Times New Roman"/>
        </w:rPr>
        <w:t>in turn</w:t>
      </w:r>
      <w:ins w:id="144" w:author="Javier Atalah" w:date="2022-10-02T06:22:00Z">
        <w:r w:rsidR="00A43196">
          <w:rPr>
            <w:rFonts w:ascii="Times New Roman" w:hAnsi="Times New Roman" w:cs="Times New Roman"/>
          </w:rPr>
          <w:t>,</w:t>
        </w:r>
      </w:ins>
      <w:r w:rsidR="00FD600A">
        <w:rPr>
          <w:rFonts w:ascii="Times New Roman" w:hAnsi="Times New Roman" w:cs="Times New Roman"/>
        </w:rPr>
        <w:t xml:space="preserve"> improve the reliability of wild stock assessments for </w:t>
      </w:r>
      <w:del w:id="145" w:author="Javier Atalah" w:date="2022-10-02T06:21:00Z">
        <w:r w:rsidR="00FD600A" w:rsidDel="00E9649B">
          <w:rPr>
            <w:rFonts w:ascii="Times New Roman" w:hAnsi="Times New Roman" w:cs="Times New Roman"/>
          </w:rPr>
          <w:delText xml:space="preserve">a </w:delText>
        </w:r>
      </w:del>
      <w:ins w:id="146" w:author="Javier Atalah" w:date="2022-10-02T06:21:00Z">
        <w:r w:rsidR="00E9649B">
          <w:rPr>
            <w:rFonts w:ascii="Times New Roman" w:hAnsi="Times New Roman" w:cs="Times New Roman"/>
          </w:rPr>
          <w:t xml:space="preserve">the </w:t>
        </w:r>
      </w:ins>
      <w:r w:rsidR="00FD600A">
        <w:rPr>
          <w:rFonts w:ascii="Times New Roman" w:hAnsi="Times New Roman" w:cs="Times New Roman"/>
        </w:rPr>
        <w:t xml:space="preserve">correct </w:t>
      </w:r>
      <w:del w:id="147" w:author="Javier Atalah" w:date="2022-10-02T06:22:00Z">
        <w:r w:rsidR="00FD600A" w:rsidDel="00A43196">
          <w:rPr>
            <w:rFonts w:ascii="Times New Roman" w:hAnsi="Times New Roman" w:cs="Times New Roman"/>
          </w:rPr>
          <w:delText>management of the resource</w:delText>
        </w:r>
      </w:del>
      <w:ins w:id="148" w:author="Javier Atalah" w:date="2022-10-02T06:22:00Z">
        <w:r w:rsidR="00A43196">
          <w:rPr>
            <w:rFonts w:ascii="Times New Roman" w:hAnsi="Times New Roman" w:cs="Times New Roman"/>
          </w:rPr>
          <w:t>resource management</w:t>
        </w:r>
      </w:ins>
      <w:r w:rsidR="00FD600A">
        <w:rPr>
          <w:rFonts w:ascii="Times New Roman" w:hAnsi="Times New Roman" w:cs="Times New Roman"/>
        </w:rPr>
        <w:t xml:space="preserve">. </w:t>
      </w:r>
    </w:p>
    <w:p w14:paraId="58792F01" w14:textId="77777777" w:rsidR="008C7314" w:rsidRDefault="008C7314" w:rsidP="00D85ABC">
      <w:pPr>
        <w:pStyle w:val="NoSpacing"/>
        <w:spacing w:line="360" w:lineRule="auto"/>
        <w:jc w:val="both"/>
      </w:pPr>
    </w:p>
    <w:p w14:paraId="3C0D2243" w14:textId="77777777" w:rsidR="00516DFB" w:rsidRPr="00397CA0" w:rsidRDefault="00B67903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397CA0">
        <w:rPr>
          <w:rFonts w:ascii="Times New Roman" w:hAnsi="Times New Roman" w:cs="Times New Roman"/>
          <w:b/>
          <w:lang w:val="en-US"/>
        </w:rPr>
        <w:t>C</w:t>
      </w:r>
      <w:r w:rsidR="00A56A55" w:rsidRPr="00397CA0">
        <w:rPr>
          <w:rFonts w:ascii="Times New Roman" w:hAnsi="Times New Roman" w:cs="Times New Roman"/>
          <w:b/>
          <w:lang w:val="en-US"/>
        </w:rPr>
        <w:t>aptions</w:t>
      </w:r>
    </w:p>
    <w:p w14:paraId="5EE84991" w14:textId="77777777" w:rsidR="00E050BD" w:rsidRPr="00AD029B" w:rsidRDefault="00E050BD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05B28BA" w14:textId="30439307" w:rsidR="00A56A55" w:rsidRPr="00070E9D" w:rsidRDefault="00070E9D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Figure 1: </w:t>
      </w:r>
      <w:r w:rsidR="00E5499A">
        <w:rPr>
          <w:rFonts w:ascii="Times New Roman" w:hAnsi="Times New Roman" w:cs="Times New Roman"/>
          <w:lang w:val="en-US"/>
        </w:rPr>
        <w:t xml:space="preserve">Temporal trends in fisheries </w:t>
      </w:r>
      <w:r>
        <w:rPr>
          <w:rFonts w:ascii="Times New Roman" w:hAnsi="Times New Roman" w:cs="Times New Roman"/>
          <w:lang w:val="en-US"/>
        </w:rPr>
        <w:t xml:space="preserve">landings and aquaculture production in the Mediterranean </w:t>
      </w:r>
      <w:r w:rsidR="00E5499A">
        <w:rPr>
          <w:rFonts w:ascii="Times New Roman" w:hAnsi="Times New Roman" w:cs="Times New Roman"/>
          <w:lang w:val="en-US"/>
        </w:rPr>
        <w:t xml:space="preserve">Sea </w:t>
      </w:r>
      <w:r>
        <w:rPr>
          <w:rFonts w:ascii="Times New Roman" w:hAnsi="Times New Roman" w:cs="Times New Roman"/>
          <w:lang w:val="en-US"/>
        </w:rPr>
        <w:t xml:space="preserve">for (a) </w:t>
      </w:r>
      <w:r w:rsidR="00D35C0A">
        <w:rPr>
          <w:rFonts w:ascii="Times New Roman" w:hAnsi="Times New Roman" w:cs="Times New Roman"/>
          <w:lang w:val="en-US"/>
        </w:rPr>
        <w:t>seabass</w:t>
      </w:r>
      <w:r>
        <w:rPr>
          <w:rFonts w:ascii="Times New Roman" w:hAnsi="Times New Roman" w:cs="Times New Roman"/>
          <w:lang w:val="en-US"/>
        </w:rPr>
        <w:t xml:space="preserve"> and (b) </w:t>
      </w:r>
      <w:r w:rsidR="00D35C0A">
        <w:rPr>
          <w:rFonts w:ascii="Times New Roman" w:hAnsi="Times New Roman" w:cs="Times New Roman"/>
          <w:lang w:val="en-US"/>
        </w:rPr>
        <w:t>seabream</w:t>
      </w:r>
      <w:r>
        <w:rPr>
          <w:rFonts w:ascii="Times New Roman" w:hAnsi="Times New Roman" w:cs="Times New Roman"/>
          <w:lang w:val="en-US"/>
        </w:rPr>
        <w:t xml:space="preserve"> and estimated amounts of (c) </w:t>
      </w:r>
      <w:r w:rsidR="00D35C0A">
        <w:rPr>
          <w:rFonts w:ascii="Times New Roman" w:hAnsi="Times New Roman" w:cs="Times New Roman"/>
          <w:lang w:val="en-US"/>
        </w:rPr>
        <w:t>seabass</w:t>
      </w:r>
      <w:r>
        <w:rPr>
          <w:rFonts w:ascii="Times New Roman" w:hAnsi="Times New Roman" w:cs="Times New Roman"/>
          <w:lang w:val="en-US"/>
        </w:rPr>
        <w:t xml:space="preserve"> and (d) </w:t>
      </w:r>
      <w:r w:rsidR="00D35C0A">
        <w:rPr>
          <w:rFonts w:ascii="Times New Roman" w:hAnsi="Times New Roman" w:cs="Times New Roman"/>
          <w:lang w:val="en-US"/>
        </w:rPr>
        <w:t>seabream</w:t>
      </w:r>
      <w:r>
        <w:rPr>
          <w:rFonts w:ascii="Times New Roman" w:hAnsi="Times New Roman" w:cs="Times New Roman"/>
          <w:lang w:val="en-US"/>
        </w:rPr>
        <w:t xml:space="preserve"> escapees.</w:t>
      </w:r>
      <w:r w:rsidR="004A039D">
        <w:rPr>
          <w:rFonts w:ascii="Times New Roman" w:hAnsi="Times New Roman" w:cs="Times New Roman"/>
          <w:lang w:val="en-US"/>
        </w:rPr>
        <w:t xml:space="preserve"> </w:t>
      </w:r>
      <w:commentRangeStart w:id="149"/>
      <w:r w:rsidR="004A039D">
        <w:rPr>
          <w:rFonts w:ascii="Times New Roman" w:hAnsi="Times New Roman" w:cs="Times New Roman"/>
          <w:lang w:val="en-US"/>
        </w:rPr>
        <w:t xml:space="preserve">Vertical dotted lines (c and d) </w:t>
      </w:r>
      <w:r w:rsidR="00E5499A">
        <w:rPr>
          <w:rFonts w:ascii="Times New Roman" w:hAnsi="Times New Roman" w:cs="Times New Roman"/>
          <w:lang w:val="en-US"/>
        </w:rPr>
        <w:t xml:space="preserve">show </w:t>
      </w:r>
      <w:r w:rsidR="004A039D">
        <w:rPr>
          <w:rFonts w:ascii="Times New Roman" w:hAnsi="Times New Roman" w:cs="Times New Roman"/>
          <w:lang w:val="en-US"/>
        </w:rPr>
        <w:t xml:space="preserve">the year when </w:t>
      </w:r>
      <w:r w:rsidR="00E5499A">
        <w:rPr>
          <w:rFonts w:ascii="Times New Roman" w:hAnsi="Times New Roman" w:cs="Times New Roman"/>
          <w:lang w:val="en-US"/>
        </w:rPr>
        <w:t xml:space="preserve">the contribution of escaped fish </w:t>
      </w:r>
      <w:del w:id="150" w:author="Javier Atalah" w:date="2022-10-02T06:21:00Z">
        <w:r w:rsidR="00E5499A" w:rsidDel="00E9649B">
          <w:rPr>
            <w:rFonts w:ascii="Times New Roman" w:hAnsi="Times New Roman" w:cs="Times New Roman"/>
            <w:lang w:val="en-US"/>
          </w:rPr>
          <w:delText xml:space="preserve">equaled </w:delText>
        </w:r>
      </w:del>
      <w:proofErr w:type="spellStart"/>
      <w:ins w:id="151" w:author="Javier Atalah" w:date="2022-10-02T06:21:00Z">
        <w:r w:rsidR="00E9649B">
          <w:rPr>
            <w:rFonts w:ascii="Times New Roman" w:hAnsi="Times New Roman" w:cs="Times New Roman"/>
            <w:lang w:val="en-US"/>
          </w:rPr>
          <w:t>equalled</w:t>
        </w:r>
        <w:proofErr w:type="spellEnd"/>
        <w:r w:rsidR="00E9649B">
          <w:rPr>
            <w:rFonts w:ascii="Times New Roman" w:hAnsi="Times New Roman" w:cs="Times New Roman"/>
            <w:lang w:val="en-US"/>
          </w:rPr>
          <w:t xml:space="preserve"> </w:t>
        </w:r>
      </w:ins>
      <w:r w:rsidR="00E5499A">
        <w:rPr>
          <w:rFonts w:ascii="Times New Roman" w:hAnsi="Times New Roman" w:cs="Times New Roman"/>
          <w:lang w:val="en-US"/>
        </w:rPr>
        <w:t>that of wild fish in</w:t>
      </w:r>
      <w:r w:rsidR="004A039D">
        <w:rPr>
          <w:rFonts w:ascii="Times New Roman" w:hAnsi="Times New Roman" w:cs="Times New Roman"/>
          <w:lang w:val="en-US"/>
        </w:rPr>
        <w:t xml:space="preserve"> fisheries landings and </w:t>
      </w:r>
      <w:del w:id="152" w:author="Javier Atalah" w:date="2022-10-02T06:21:00Z">
        <w:r w:rsidR="004A039D" w:rsidDel="00F37CAE">
          <w:rPr>
            <w:rFonts w:ascii="Times New Roman" w:hAnsi="Times New Roman" w:cs="Times New Roman"/>
            <w:lang w:val="en-US"/>
          </w:rPr>
          <w:delText xml:space="preserve">the year </w:delText>
        </w:r>
      </w:del>
      <w:r w:rsidR="004A039D">
        <w:rPr>
          <w:rFonts w:ascii="Times New Roman" w:hAnsi="Times New Roman" w:cs="Times New Roman"/>
          <w:lang w:val="en-US"/>
        </w:rPr>
        <w:t xml:space="preserve">when </w:t>
      </w:r>
      <w:r w:rsidR="004B6F88">
        <w:rPr>
          <w:rFonts w:ascii="Times New Roman" w:hAnsi="Times New Roman" w:cs="Times New Roman"/>
          <w:lang w:val="en-US"/>
        </w:rPr>
        <w:t xml:space="preserve">escaped fish started </w:t>
      </w:r>
      <w:del w:id="153" w:author="Javier Atalah" w:date="2022-10-02T06:21:00Z">
        <w:r w:rsidR="004B6F88" w:rsidDel="00F37CAE">
          <w:rPr>
            <w:rFonts w:ascii="Times New Roman" w:hAnsi="Times New Roman" w:cs="Times New Roman"/>
            <w:lang w:val="en-US"/>
          </w:rPr>
          <w:delText>to clearly surpass fisheries landings</w:delText>
        </w:r>
      </w:del>
      <w:ins w:id="154" w:author="Javier Atalah" w:date="2022-10-02T06:21:00Z">
        <w:r w:rsidR="00F37CAE">
          <w:rPr>
            <w:rFonts w:ascii="Times New Roman" w:hAnsi="Times New Roman" w:cs="Times New Roman"/>
            <w:lang w:val="en-US"/>
          </w:rPr>
          <w:t>to surpass fisheries landings</w:t>
        </w:r>
      </w:ins>
      <w:r w:rsidR="004B6F88">
        <w:rPr>
          <w:rFonts w:ascii="Times New Roman" w:hAnsi="Times New Roman" w:cs="Times New Roman"/>
          <w:lang w:val="en-US"/>
        </w:rPr>
        <w:t>.</w:t>
      </w:r>
      <w:commentRangeEnd w:id="149"/>
      <w:r w:rsidR="00E5499A">
        <w:rPr>
          <w:rStyle w:val="CommentReference"/>
        </w:rPr>
        <w:commentReference w:id="149"/>
      </w:r>
    </w:p>
    <w:p w14:paraId="14363460" w14:textId="77777777" w:rsidR="00555D05" w:rsidRDefault="00555D05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</w:p>
    <w:p w14:paraId="7E840151" w14:textId="4CABA948" w:rsidR="00555D05" w:rsidRDefault="00070E9D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Figure 2: </w:t>
      </w:r>
      <w:r w:rsidR="00240DDE">
        <w:rPr>
          <w:rFonts w:ascii="Times New Roman" w:hAnsi="Times New Roman" w:cs="Times New Roman"/>
          <w:lang w:val="en-US"/>
        </w:rPr>
        <w:t>G</w:t>
      </w:r>
      <w:r w:rsidR="00590864" w:rsidRPr="00590864">
        <w:rPr>
          <w:rFonts w:ascii="Times New Roman" w:hAnsi="Times New Roman" w:cs="Times New Roman"/>
          <w:lang w:val="en-US"/>
        </w:rPr>
        <w:t>eneralized least squares</w:t>
      </w:r>
      <w:r w:rsidR="00240DDE">
        <w:rPr>
          <w:rFonts w:ascii="Times New Roman" w:hAnsi="Times New Roman" w:cs="Times New Roman"/>
          <w:lang w:val="en-US"/>
        </w:rPr>
        <w:t xml:space="preserve"> linear models </w:t>
      </w:r>
      <w:r>
        <w:rPr>
          <w:rFonts w:ascii="Times New Roman" w:hAnsi="Times New Roman" w:cs="Times New Roman"/>
          <w:lang w:val="en-US"/>
        </w:rPr>
        <w:t xml:space="preserve">using estimated escapees as </w:t>
      </w:r>
      <w:ins w:id="155" w:author="Javier Atalah" w:date="2022-10-02T06:22:00Z">
        <w:r w:rsidR="00F37CAE">
          <w:rPr>
            <w:rFonts w:ascii="Times New Roman" w:hAnsi="Times New Roman" w:cs="Times New Roman"/>
            <w:lang w:val="en-US"/>
          </w:rPr>
          <w:t xml:space="preserve">a </w:t>
        </w:r>
      </w:ins>
      <w:r>
        <w:rPr>
          <w:rFonts w:ascii="Times New Roman" w:hAnsi="Times New Roman" w:cs="Times New Roman"/>
          <w:lang w:val="en-US"/>
        </w:rPr>
        <w:t xml:space="preserve">predictor variable of Mediterranean total landings of (a) </w:t>
      </w:r>
      <w:r w:rsidR="00D35C0A">
        <w:rPr>
          <w:rFonts w:ascii="Times New Roman" w:hAnsi="Times New Roman" w:cs="Times New Roman"/>
          <w:lang w:val="en-US"/>
        </w:rPr>
        <w:t>seabass</w:t>
      </w:r>
      <w:r>
        <w:rPr>
          <w:rFonts w:ascii="Times New Roman" w:hAnsi="Times New Roman" w:cs="Times New Roman"/>
          <w:lang w:val="en-US"/>
        </w:rPr>
        <w:t xml:space="preserve"> </w:t>
      </w:r>
      <w:r w:rsidR="00240DDE">
        <w:rPr>
          <w:rFonts w:ascii="Times New Roman" w:hAnsi="Times New Roman" w:cs="Times New Roman"/>
          <w:lang w:val="en-US"/>
        </w:rPr>
        <w:t>(</w:t>
      </w:r>
      <w:proofErr w:type="spellStart"/>
      <w:r w:rsidR="00240DDE" w:rsidRPr="00BD7FFA">
        <w:rPr>
          <w:rFonts w:ascii="Times New Roman" w:hAnsi="Times New Roman" w:cs="Times New Roman"/>
          <w:i/>
          <w:lang w:val="en-US"/>
        </w:rPr>
        <w:t>Dicentrarchus</w:t>
      </w:r>
      <w:proofErr w:type="spellEnd"/>
      <w:r w:rsidR="00240DDE" w:rsidRPr="00BD7FFA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240DDE" w:rsidRPr="00BD7FFA">
        <w:rPr>
          <w:rFonts w:ascii="Times New Roman" w:hAnsi="Times New Roman" w:cs="Times New Roman"/>
          <w:i/>
          <w:lang w:val="en-US"/>
        </w:rPr>
        <w:t>labrax</w:t>
      </w:r>
      <w:proofErr w:type="spellEnd"/>
      <w:r w:rsidR="00240DDE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and (b) </w:t>
      </w:r>
      <w:r w:rsidR="00D35C0A">
        <w:rPr>
          <w:rFonts w:ascii="Times New Roman" w:hAnsi="Times New Roman" w:cs="Times New Roman"/>
          <w:lang w:val="en-US"/>
        </w:rPr>
        <w:t>seabream</w:t>
      </w:r>
      <w:r w:rsidR="00240DDE">
        <w:rPr>
          <w:rFonts w:ascii="Times New Roman" w:hAnsi="Times New Roman" w:cs="Times New Roman"/>
          <w:lang w:val="en-US"/>
        </w:rPr>
        <w:t xml:space="preserve"> (</w:t>
      </w:r>
      <w:r w:rsidR="00240DDE">
        <w:rPr>
          <w:rFonts w:ascii="Times New Roman" w:hAnsi="Times New Roman" w:cs="Times New Roman"/>
          <w:i/>
          <w:lang w:val="en-US"/>
        </w:rPr>
        <w:t xml:space="preserve">Sparus </w:t>
      </w:r>
      <w:proofErr w:type="spellStart"/>
      <w:r w:rsidR="00240DDE">
        <w:rPr>
          <w:rFonts w:ascii="Times New Roman" w:hAnsi="Times New Roman" w:cs="Times New Roman"/>
          <w:i/>
          <w:lang w:val="en-US"/>
        </w:rPr>
        <w:t>aurata</w:t>
      </w:r>
      <w:proofErr w:type="spellEnd"/>
      <w:r w:rsidR="00240DDE">
        <w:rPr>
          <w:rFonts w:ascii="Times New Roman" w:hAnsi="Times New Roman" w:cs="Times New Roman"/>
          <w:lang w:val="en-US"/>
        </w:rPr>
        <w:t>)</w:t>
      </w:r>
      <w:r w:rsidR="00944776">
        <w:rPr>
          <w:rFonts w:ascii="Times New Roman" w:hAnsi="Times New Roman" w:cs="Times New Roman"/>
          <w:lang w:val="en-US"/>
        </w:rPr>
        <w:t xml:space="preserve">. </w:t>
      </w:r>
      <w:r w:rsidR="00240DDE">
        <w:rPr>
          <w:rFonts w:ascii="Times New Roman" w:hAnsi="Times New Roman" w:cs="Times New Roman"/>
          <w:lang w:val="en-US"/>
        </w:rPr>
        <w:t>G</w:t>
      </w:r>
      <w:r w:rsidR="00240DDE" w:rsidRPr="00590864">
        <w:rPr>
          <w:rFonts w:ascii="Times New Roman" w:hAnsi="Times New Roman" w:cs="Times New Roman"/>
          <w:lang w:val="en-US"/>
        </w:rPr>
        <w:t>eneralized least squares</w:t>
      </w:r>
      <w:r w:rsidR="00240DDE">
        <w:rPr>
          <w:rFonts w:ascii="Times New Roman" w:hAnsi="Times New Roman" w:cs="Times New Roman"/>
          <w:lang w:val="en-US"/>
        </w:rPr>
        <w:t xml:space="preserve"> linear models </w:t>
      </w:r>
      <w:r w:rsidR="00944776">
        <w:rPr>
          <w:rFonts w:ascii="Times New Roman" w:hAnsi="Times New Roman" w:cs="Times New Roman"/>
          <w:lang w:val="en-US"/>
        </w:rPr>
        <w:t xml:space="preserve">using estimated escapees as </w:t>
      </w:r>
      <w:ins w:id="156" w:author="Javier Atalah" w:date="2022-10-02T06:22:00Z">
        <w:r w:rsidR="00F37CAE">
          <w:rPr>
            <w:rFonts w:ascii="Times New Roman" w:hAnsi="Times New Roman" w:cs="Times New Roman"/>
            <w:lang w:val="en-US"/>
          </w:rPr>
          <w:t xml:space="preserve">a </w:t>
        </w:r>
      </w:ins>
      <w:r w:rsidR="00944776">
        <w:rPr>
          <w:rFonts w:ascii="Times New Roman" w:hAnsi="Times New Roman" w:cs="Times New Roman"/>
          <w:lang w:val="en-US"/>
        </w:rPr>
        <w:t xml:space="preserve">predictor variable of </w:t>
      </w:r>
      <w:r w:rsidR="00E5499A">
        <w:rPr>
          <w:rFonts w:ascii="Times New Roman" w:hAnsi="Times New Roman" w:cs="Times New Roman"/>
          <w:lang w:val="en-US"/>
        </w:rPr>
        <w:t xml:space="preserve">landings per unit effort (LPUE) from 6 </w:t>
      </w:r>
      <w:r w:rsidR="00944776">
        <w:rPr>
          <w:rFonts w:ascii="Times New Roman" w:hAnsi="Times New Roman" w:cs="Times New Roman"/>
          <w:lang w:val="en-US"/>
        </w:rPr>
        <w:t>Mediterranean countries</w:t>
      </w:r>
      <w:r w:rsidR="00E5499A">
        <w:rPr>
          <w:rFonts w:ascii="Times New Roman" w:hAnsi="Times New Roman" w:cs="Times New Roman"/>
          <w:lang w:val="en-US"/>
        </w:rPr>
        <w:t xml:space="preserve">: </w:t>
      </w:r>
      <w:r w:rsidR="00944776">
        <w:rPr>
          <w:rFonts w:ascii="Times New Roman" w:hAnsi="Times New Roman" w:cs="Times New Roman"/>
          <w:lang w:val="en-US"/>
        </w:rPr>
        <w:t xml:space="preserve">(c) </w:t>
      </w:r>
      <w:r w:rsidR="00D35C0A">
        <w:rPr>
          <w:rFonts w:ascii="Times New Roman" w:hAnsi="Times New Roman" w:cs="Times New Roman"/>
          <w:lang w:val="en-US"/>
        </w:rPr>
        <w:t>seabass</w:t>
      </w:r>
      <w:r w:rsidR="00944776">
        <w:rPr>
          <w:rFonts w:ascii="Times New Roman" w:hAnsi="Times New Roman" w:cs="Times New Roman"/>
          <w:lang w:val="en-US"/>
        </w:rPr>
        <w:t xml:space="preserve"> and (d) </w:t>
      </w:r>
      <w:r w:rsidR="00D35C0A">
        <w:rPr>
          <w:rFonts w:ascii="Times New Roman" w:hAnsi="Times New Roman" w:cs="Times New Roman"/>
          <w:lang w:val="en-US"/>
        </w:rPr>
        <w:t>seabream</w:t>
      </w:r>
      <w:r w:rsidR="00944776">
        <w:rPr>
          <w:rFonts w:ascii="Times New Roman" w:hAnsi="Times New Roman" w:cs="Times New Roman"/>
          <w:lang w:val="en-US"/>
        </w:rPr>
        <w:t>.</w:t>
      </w:r>
      <w:r w:rsidR="002960B5">
        <w:rPr>
          <w:rFonts w:ascii="Times New Roman" w:hAnsi="Times New Roman" w:cs="Times New Roman"/>
          <w:lang w:val="en-US"/>
        </w:rPr>
        <w:t xml:space="preserve"> Pseudo-R</w:t>
      </w:r>
      <w:r w:rsidR="002960B5" w:rsidRPr="00BD7FFA">
        <w:rPr>
          <w:rFonts w:ascii="Times New Roman" w:hAnsi="Times New Roman" w:cs="Times New Roman"/>
          <w:vertAlign w:val="superscript"/>
          <w:lang w:val="en-US"/>
        </w:rPr>
        <w:t>2</w:t>
      </w:r>
      <w:r w:rsidR="002960B5">
        <w:rPr>
          <w:rFonts w:ascii="Times New Roman" w:hAnsi="Times New Roman" w:cs="Times New Roman"/>
          <w:vertAlign w:val="superscript"/>
          <w:lang w:val="en-US"/>
        </w:rPr>
        <w:t xml:space="preserve"> </w:t>
      </w:r>
      <w:r w:rsidR="002960B5">
        <w:rPr>
          <w:rFonts w:ascii="Times New Roman" w:hAnsi="Times New Roman" w:cs="Times New Roman"/>
          <w:lang w:val="en-US"/>
        </w:rPr>
        <w:t>and p-values for each model are shown in the respective panel.</w:t>
      </w:r>
    </w:p>
    <w:p w14:paraId="29337457" w14:textId="77777777" w:rsidR="00E5499A" w:rsidRDefault="00E5499A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6030772" w14:textId="4C1331E8" w:rsidR="00944776" w:rsidRDefault="00E5499A" w:rsidP="00881C67">
      <w:pPr>
        <w:pStyle w:val="NoSpacing"/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Figure 3: </w:t>
      </w:r>
      <w:r>
        <w:rPr>
          <w:rFonts w:ascii="Times New Roman" w:hAnsi="Times New Roman" w:cs="Times New Roman"/>
          <w:lang w:val="en-US"/>
        </w:rPr>
        <w:t xml:space="preserve">(a) Standardized fisheries landings anomalies and regime shift index for </w:t>
      </w:r>
      <w:r w:rsidR="00D35C0A">
        <w:rPr>
          <w:rFonts w:ascii="Times New Roman" w:hAnsi="Times New Roman" w:cs="Times New Roman"/>
          <w:lang w:val="en-US"/>
        </w:rPr>
        <w:t>seabass</w:t>
      </w:r>
      <w:r>
        <w:rPr>
          <w:rFonts w:ascii="Times New Roman" w:hAnsi="Times New Roman" w:cs="Times New Roman"/>
          <w:lang w:val="en-US"/>
        </w:rPr>
        <w:t xml:space="preserve"> and </w:t>
      </w:r>
      <w:r w:rsidR="00D35C0A">
        <w:rPr>
          <w:rFonts w:ascii="Times New Roman" w:hAnsi="Times New Roman" w:cs="Times New Roman"/>
          <w:lang w:val="en-US"/>
        </w:rPr>
        <w:t>seabream</w:t>
      </w:r>
      <w:r>
        <w:rPr>
          <w:rFonts w:ascii="Times New Roman" w:hAnsi="Times New Roman" w:cs="Times New Roman"/>
          <w:lang w:val="en-US"/>
        </w:rPr>
        <w:t xml:space="preserve"> in the Mediterranean Sea. (b) Standardized landings per unit effort (LPUE) anomalies of UE Mediterranean countries and regime shift index for </w:t>
      </w:r>
      <w:r w:rsidR="00D35C0A">
        <w:rPr>
          <w:rFonts w:ascii="Times New Roman" w:hAnsi="Times New Roman" w:cs="Times New Roman"/>
          <w:lang w:val="en-US"/>
        </w:rPr>
        <w:t>seabass</w:t>
      </w:r>
      <w:r>
        <w:rPr>
          <w:rFonts w:ascii="Times New Roman" w:hAnsi="Times New Roman" w:cs="Times New Roman"/>
          <w:lang w:val="en-US"/>
        </w:rPr>
        <w:t xml:space="preserve"> and </w:t>
      </w:r>
      <w:r w:rsidR="00D35C0A">
        <w:rPr>
          <w:rFonts w:ascii="Times New Roman" w:hAnsi="Times New Roman" w:cs="Times New Roman"/>
          <w:lang w:val="en-US"/>
        </w:rPr>
        <w:t>seabream</w:t>
      </w:r>
      <w:r>
        <w:rPr>
          <w:rFonts w:ascii="Times New Roman" w:hAnsi="Times New Roman" w:cs="Times New Roman"/>
          <w:lang w:val="en-US"/>
        </w:rPr>
        <w:t>.</w:t>
      </w:r>
    </w:p>
    <w:p w14:paraId="2D417216" w14:textId="77777777" w:rsidR="00720775" w:rsidRDefault="00E5499A" w:rsidP="00D85ABC">
      <w:pPr>
        <w:pStyle w:val="NoSpacing"/>
        <w:suppressLineNumbers/>
        <w:rPr>
          <w:rFonts w:ascii="Times New Roman" w:hAnsi="Times New Roman" w:cs="Times New Roman"/>
          <w:b/>
          <w:lang w:val="en-US"/>
        </w:rPr>
      </w:pPr>
      <w:r>
        <w:rPr>
          <w:lang w:val="en-US"/>
        </w:rPr>
        <w:br w:type="page"/>
      </w:r>
      <w:r w:rsidRPr="00AD029B">
        <w:rPr>
          <w:rFonts w:ascii="Times New Roman" w:hAnsi="Times New Roman" w:cs="Times New Roman"/>
          <w:b/>
          <w:lang w:val="en-US"/>
        </w:rPr>
        <w:lastRenderedPageBreak/>
        <w:t>Fig. 1</w:t>
      </w:r>
      <w:r>
        <w:rPr>
          <w:rFonts w:ascii="Times New Roman" w:hAnsi="Times New Roman" w:cs="Times New Roman"/>
          <w:b/>
          <w:noProof/>
          <w:lang w:val="es-ES_tradnl"/>
        </w:rPr>
        <w:drawing>
          <wp:anchor distT="0" distB="0" distL="114300" distR="114300" simplePos="0" relativeHeight="251657728" behindDoc="0" locked="0" layoutInCell="1" allowOverlap="1" wp14:anchorId="2C09EA1B" wp14:editId="1366C6E9">
            <wp:simplePos x="0" y="0"/>
            <wp:positionH relativeFrom="column">
              <wp:posOffset>-38060</wp:posOffset>
            </wp:positionH>
            <wp:positionV relativeFrom="paragraph">
              <wp:posOffset>452079</wp:posOffset>
            </wp:positionV>
            <wp:extent cx="5781040" cy="4046855"/>
            <wp:effectExtent l="0" t="0" r="0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775">
        <w:rPr>
          <w:rFonts w:ascii="Times New Roman" w:hAnsi="Times New Roman" w:cs="Times New Roman"/>
          <w:b/>
          <w:lang w:val="en-US"/>
        </w:rPr>
        <w:br w:type="page"/>
      </w:r>
    </w:p>
    <w:p w14:paraId="42C28F62" w14:textId="77777777" w:rsidR="00516DFB" w:rsidRPr="00AD029B" w:rsidRDefault="00516DFB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  <w:lang w:val="en-US"/>
        </w:rPr>
      </w:pPr>
      <w:r w:rsidRPr="006B704A">
        <w:rPr>
          <w:rFonts w:ascii="Times New Roman" w:hAnsi="Times New Roman" w:cs="Times New Roman"/>
          <w:b/>
        </w:rPr>
        <w:lastRenderedPageBreak/>
        <w:t xml:space="preserve">Fig. </w:t>
      </w:r>
      <w:r w:rsidR="00A55F6B">
        <w:rPr>
          <w:rFonts w:ascii="Times New Roman" w:hAnsi="Times New Roman" w:cs="Times New Roman"/>
          <w:b/>
        </w:rPr>
        <w:t>2</w:t>
      </w:r>
    </w:p>
    <w:p w14:paraId="480C40C5" w14:textId="2DEBF11E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191D918C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1E656261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327BF7C2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58DCA31E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236AA758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4DA28E98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70453CD3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2B3B622A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2031B44F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2DDF0661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60047C3F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271F61E4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79FB3BF8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3638989F" w14:textId="77777777" w:rsidR="00C523D4" w:rsidRPr="006B704A" w:rsidRDefault="00C523D4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3443EB99" w14:textId="77777777" w:rsidR="00A719F1" w:rsidRDefault="00A719F1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2CB20C46" w14:textId="77777777" w:rsidR="00A719F1" w:rsidRDefault="00A719F1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458D9C0A" w14:textId="77777777" w:rsidR="00A719F1" w:rsidRDefault="00A719F1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64A817D4" w14:textId="77777777" w:rsidR="00A719F1" w:rsidRDefault="00A719F1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1FA704F2" w14:textId="77777777" w:rsidR="00A719F1" w:rsidRDefault="00A719F1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65758517" w14:textId="77777777" w:rsidR="00A719F1" w:rsidRDefault="00A719F1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</w:p>
    <w:p w14:paraId="687FA0A4" w14:textId="77777777" w:rsidR="00720775" w:rsidRDefault="00720775" w:rsidP="00D85ABC">
      <w:pPr>
        <w:suppressLineNumbers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34292E4" w14:textId="77777777" w:rsidR="00286CC7" w:rsidRPr="006B704A" w:rsidRDefault="00EA2C39" w:rsidP="00D85ABC">
      <w:pPr>
        <w:pStyle w:val="NoSpacing"/>
        <w:suppressLineNumbers/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F</w:t>
      </w:r>
      <w:r w:rsidR="00C523D4" w:rsidRPr="006B704A">
        <w:rPr>
          <w:rFonts w:ascii="Times New Roman" w:hAnsi="Times New Roman" w:cs="Times New Roman"/>
          <w:b/>
        </w:rPr>
        <w:t xml:space="preserve">ig. </w:t>
      </w:r>
      <w:r w:rsidR="00286CC7">
        <w:rPr>
          <w:rFonts w:ascii="Times New Roman" w:hAnsi="Times New Roman" w:cs="Times New Roman"/>
          <w:b/>
        </w:rPr>
        <w:t>3</w:t>
      </w:r>
      <w:r w:rsidR="00720775">
        <w:rPr>
          <w:rFonts w:ascii="Times New Roman" w:hAnsi="Times New Roman" w:cs="Times New Roman"/>
          <w:b/>
          <w:noProof/>
          <w:lang w:val="es-ES_tradnl"/>
        </w:rPr>
        <w:drawing>
          <wp:anchor distT="0" distB="0" distL="114300" distR="114300" simplePos="0" relativeHeight="251659776" behindDoc="0" locked="0" layoutInCell="1" allowOverlap="1" wp14:anchorId="6F2785AA" wp14:editId="5A3FC138">
            <wp:simplePos x="0" y="0"/>
            <wp:positionH relativeFrom="column">
              <wp:posOffset>391160</wp:posOffset>
            </wp:positionH>
            <wp:positionV relativeFrom="paragraph">
              <wp:posOffset>2540</wp:posOffset>
            </wp:positionV>
            <wp:extent cx="5095875" cy="8891270"/>
            <wp:effectExtent l="0" t="0" r="0" b="0"/>
            <wp:wrapNone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89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86CC7" w:rsidRPr="006B704A" w:rsidSect="00EA5EFA">
      <w:footerReference w:type="default" r:id="rId13"/>
      <w:pgSz w:w="11906" w:h="16838" w:code="9"/>
      <w:pgMar w:top="1418" w:right="1701" w:bottom="1418" w:left="1701" w:header="709" w:footer="709" w:gutter="0"/>
      <w:lnNumType w:countBy="1" w:restart="continuous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49" w:author="Tim Dempster" w:date="2016-12-07T09:17:00Z" w:initials="TD">
    <w:p w14:paraId="17FEE516" w14:textId="77777777" w:rsidR="00E5499A" w:rsidRPr="00DD2004" w:rsidRDefault="00E5499A">
      <w:pPr>
        <w:pStyle w:val="CommentText"/>
        <w:rPr>
          <w:lang w:val="en-AU"/>
        </w:rPr>
      </w:pPr>
      <w:r>
        <w:rPr>
          <w:rStyle w:val="CommentReference"/>
        </w:rPr>
        <w:annotationRef/>
      </w:r>
      <w:r w:rsidRPr="00DD2004">
        <w:rPr>
          <w:lang w:val="en-AU"/>
        </w:rPr>
        <w:t xml:space="preserve">Vertical dotted lines are missing on </w:t>
      </w:r>
      <w:r w:rsidR="00CB05F8">
        <w:rPr>
          <w:lang w:val="en-AU"/>
        </w:rPr>
        <w:t>c and 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7FEE51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FEE516" w16cid:durableId="1FF2EE0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81AA0" w14:textId="77777777" w:rsidR="00FE0947" w:rsidRDefault="00FE0947" w:rsidP="002430CD">
      <w:pPr>
        <w:spacing w:after="0" w:line="240" w:lineRule="auto"/>
      </w:pPr>
      <w:r>
        <w:separator/>
      </w:r>
    </w:p>
  </w:endnote>
  <w:endnote w:type="continuationSeparator" w:id="0">
    <w:p w14:paraId="6331A2ED" w14:textId="77777777" w:rsidR="00FE0947" w:rsidRDefault="00FE0947" w:rsidP="00243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7685"/>
      <w:docPartObj>
        <w:docPartGallery w:val="Page Numbers (Bottom of Page)"/>
        <w:docPartUnique/>
      </w:docPartObj>
    </w:sdtPr>
    <w:sdtContent>
      <w:p w14:paraId="0C698FB1" w14:textId="781B0F0A" w:rsidR="00CB4A56" w:rsidRDefault="002F2C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75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BA24AF" w14:textId="77777777" w:rsidR="00CB4A56" w:rsidRDefault="00CB4A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3D2B" w14:textId="77777777" w:rsidR="00FE0947" w:rsidRDefault="00FE0947" w:rsidP="002430CD">
      <w:pPr>
        <w:spacing w:after="0" w:line="240" w:lineRule="auto"/>
      </w:pPr>
      <w:r>
        <w:separator/>
      </w:r>
    </w:p>
  </w:footnote>
  <w:footnote w:type="continuationSeparator" w:id="0">
    <w:p w14:paraId="62C000AC" w14:textId="77777777" w:rsidR="00FE0947" w:rsidRDefault="00FE0947" w:rsidP="002430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A5984"/>
    <w:multiLevelType w:val="multilevel"/>
    <w:tmpl w:val="C3589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536278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vier Atalah">
    <w15:presenceInfo w15:providerId="AD" w15:userId="S::Javier.Atalah@cawthron.org.nz::c5d669e1-22f1-4791-b89d-c445f384bf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266"/>
    <w:rsid w:val="00001797"/>
    <w:rsid w:val="00002BF0"/>
    <w:rsid w:val="00003106"/>
    <w:rsid w:val="000038B0"/>
    <w:rsid w:val="00003C48"/>
    <w:rsid w:val="00004564"/>
    <w:rsid w:val="0000757F"/>
    <w:rsid w:val="000075AC"/>
    <w:rsid w:val="00007DFC"/>
    <w:rsid w:val="00012214"/>
    <w:rsid w:val="0001278C"/>
    <w:rsid w:val="00012D56"/>
    <w:rsid w:val="00013E92"/>
    <w:rsid w:val="00014C13"/>
    <w:rsid w:val="00014F26"/>
    <w:rsid w:val="000157E9"/>
    <w:rsid w:val="000167A5"/>
    <w:rsid w:val="0001775F"/>
    <w:rsid w:val="00020062"/>
    <w:rsid w:val="000201F5"/>
    <w:rsid w:val="00020519"/>
    <w:rsid w:val="0002066A"/>
    <w:rsid w:val="00021786"/>
    <w:rsid w:val="00021EF3"/>
    <w:rsid w:val="00022AF4"/>
    <w:rsid w:val="0002339D"/>
    <w:rsid w:val="000233A2"/>
    <w:rsid w:val="000240E6"/>
    <w:rsid w:val="00025108"/>
    <w:rsid w:val="00026246"/>
    <w:rsid w:val="000262CF"/>
    <w:rsid w:val="00027AC7"/>
    <w:rsid w:val="0003173C"/>
    <w:rsid w:val="00031CE7"/>
    <w:rsid w:val="00033DF3"/>
    <w:rsid w:val="00035CA6"/>
    <w:rsid w:val="00037DD6"/>
    <w:rsid w:val="0004030B"/>
    <w:rsid w:val="000412EA"/>
    <w:rsid w:val="000417C0"/>
    <w:rsid w:val="00041AC3"/>
    <w:rsid w:val="0004335D"/>
    <w:rsid w:val="00043C8F"/>
    <w:rsid w:val="00044C05"/>
    <w:rsid w:val="00044D60"/>
    <w:rsid w:val="000450E9"/>
    <w:rsid w:val="00045F19"/>
    <w:rsid w:val="000465F9"/>
    <w:rsid w:val="00050563"/>
    <w:rsid w:val="0005056B"/>
    <w:rsid w:val="00051F30"/>
    <w:rsid w:val="000527FA"/>
    <w:rsid w:val="000532A2"/>
    <w:rsid w:val="00053670"/>
    <w:rsid w:val="00053F6A"/>
    <w:rsid w:val="000548D0"/>
    <w:rsid w:val="00055DE1"/>
    <w:rsid w:val="00056890"/>
    <w:rsid w:val="00056FA6"/>
    <w:rsid w:val="00061C1B"/>
    <w:rsid w:val="00061DB0"/>
    <w:rsid w:val="0006252A"/>
    <w:rsid w:val="000628E2"/>
    <w:rsid w:val="00063B3F"/>
    <w:rsid w:val="000650C1"/>
    <w:rsid w:val="00065F73"/>
    <w:rsid w:val="00066EA3"/>
    <w:rsid w:val="00067385"/>
    <w:rsid w:val="00070E9D"/>
    <w:rsid w:val="0007306A"/>
    <w:rsid w:val="000738A3"/>
    <w:rsid w:val="00073F9E"/>
    <w:rsid w:val="00074300"/>
    <w:rsid w:val="00075928"/>
    <w:rsid w:val="00075AEE"/>
    <w:rsid w:val="00075DFE"/>
    <w:rsid w:val="00075F2B"/>
    <w:rsid w:val="00076498"/>
    <w:rsid w:val="0008366C"/>
    <w:rsid w:val="000841CC"/>
    <w:rsid w:val="00084F78"/>
    <w:rsid w:val="00085C81"/>
    <w:rsid w:val="0008612D"/>
    <w:rsid w:val="00086B8B"/>
    <w:rsid w:val="00087E82"/>
    <w:rsid w:val="000908BA"/>
    <w:rsid w:val="00090E79"/>
    <w:rsid w:val="0009167C"/>
    <w:rsid w:val="00092CAD"/>
    <w:rsid w:val="00092D81"/>
    <w:rsid w:val="00093AB1"/>
    <w:rsid w:val="00093AF5"/>
    <w:rsid w:val="000952D7"/>
    <w:rsid w:val="000962DB"/>
    <w:rsid w:val="000A02E6"/>
    <w:rsid w:val="000A3F4B"/>
    <w:rsid w:val="000A478F"/>
    <w:rsid w:val="000A4793"/>
    <w:rsid w:val="000A4CC3"/>
    <w:rsid w:val="000A59F7"/>
    <w:rsid w:val="000A6B17"/>
    <w:rsid w:val="000A7244"/>
    <w:rsid w:val="000B0BD6"/>
    <w:rsid w:val="000B12AD"/>
    <w:rsid w:val="000B13BF"/>
    <w:rsid w:val="000B1979"/>
    <w:rsid w:val="000B1B4F"/>
    <w:rsid w:val="000B3885"/>
    <w:rsid w:val="000B502F"/>
    <w:rsid w:val="000B688A"/>
    <w:rsid w:val="000C163A"/>
    <w:rsid w:val="000C1D2E"/>
    <w:rsid w:val="000C5E52"/>
    <w:rsid w:val="000C6BBB"/>
    <w:rsid w:val="000D04B3"/>
    <w:rsid w:val="000D0517"/>
    <w:rsid w:val="000D0B36"/>
    <w:rsid w:val="000D0C7A"/>
    <w:rsid w:val="000D1D64"/>
    <w:rsid w:val="000D2433"/>
    <w:rsid w:val="000D48F2"/>
    <w:rsid w:val="000D562D"/>
    <w:rsid w:val="000D6B75"/>
    <w:rsid w:val="000D6CE3"/>
    <w:rsid w:val="000D708D"/>
    <w:rsid w:val="000D7248"/>
    <w:rsid w:val="000E032D"/>
    <w:rsid w:val="000E1084"/>
    <w:rsid w:val="000E2E8C"/>
    <w:rsid w:val="000E308B"/>
    <w:rsid w:val="000E351B"/>
    <w:rsid w:val="000E4F7F"/>
    <w:rsid w:val="000E57A3"/>
    <w:rsid w:val="000E5A9E"/>
    <w:rsid w:val="000E5D8A"/>
    <w:rsid w:val="000E6FDF"/>
    <w:rsid w:val="000E7258"/>
    <w:rsid w:val="000E7917"/>
    <w:rsid w:val="000F12A3"/>
    <w:rsid w:val="000F1E83"/>
    <w:rsid w:val="000F2177"/>
    <w:rsid w:val="000F2D5A"/>
    <w:rsid w:val="000F3382"/>
    <w:rsid w:val="000F375D"/>
    <w:rsid w:val="000F52BA"/>
    <w:rsid w:val="000F5CEF"/>
    <w:rsid w:val="000F61DB"/>
    <w:rsid w:val="000F62EC"/>
    <w:rsid w:val="00102025"/>
    <w:rsid w:val="001043BC"/>
    <w:rsid w:val="00104B49"/>
    <w:rsid w:val="00104C52"/>
    <w:rsid w:val="0010604A"/>
    <w:rsid w:val="00106E9C"/>
    <w:rsid w:val="00107A67"/>
    <w:rsid w:val="00107C04"/>
    <w:rsid w:val="001114D7"/>
    <w:rsid w:val="00111A14"/>
    <w:rsid w:val="00111C47"/>
    <w:rsid w:val="001153DC"/>
    <w:rsid w:val="00115894"/>
    <w:rsid w:val="001161BE"/>
    <w:rsid w:val="00121773"/>
    <w:rsid w:val="001232A6"/>
    <w:rsid w:val="001264BF"/>
    <w:rsid w:val="00127533"/>
    <w:rsid w:val="00127936"/>
    <w:rsid w:val="00130F88"/>
    <w:rsid w:val="001329E2"/>
    <w:rsid w:val="001333A5"/>
    <w:rsid w:val="00133C24"/>
    <w:rsid w:val="00134699"/>
    <w:rsid w:val="00136449"/>
    <w:rsid w:val="0013676D"/>
    <w:rsid w:val="001367F9"/>
    <w:rsid w:val="00136AE1"/>
    <w:rsid w:val="00136C38"/>
    <w:rsid w:val="00137B8C"/>
    <w:rsid w:val="001405B8"/>
    <w:rsid w:val="00143CE9"/>
    <w:rsid w:val="00143DFC"/>
    <w:rsid w:val="00147833"/>
    <w:rsid w:val="00147D44"/>
    <w:rsid w:val="001528C7"/>
    <w:rsid w:val="00153243"/>
    <w:rsid w:val="00153A6D"/>
    <w:rsid w:val="00153D04"/>
    <w:rsid w:val="00154184"/>
    <w:rsid w:val="001551AF"/>
    <w:rsid w:val="00155AC0"/>
    <w:rsid w:val="00156378"/>
    <w:rsid w:val="00161285"/>
    <w:rsid w:val="001617C0"/>
    <w:rsid w:val="00163B21"/>
    <w:rsid w:val="0016417D"/>
    <w:rsid w:val="00164369"/>
    <w:rsid w:val="00164C02"/>
    <w:rsid w:val="00170BC5"/>
    <w:rsid w:val="00171288"/>
    <w:rsid w:val="00171D2F"/>
    <w:rsid w:val="00171DB0"/>
    <w:rsid w:val="001721F4"/>
    <w:rsid w:val="001746BA"/>
    <w:rsid w:val="00175B9C"/>
    <w:rsid w:val="00175E62"/>
    <w:rsid w:val="00176A49"/>
    <w:rsid w:val="00176F1D"/>
    <w:rsid w:val="0017720A"/>
    <w:rsid w:val="001778D5"/>
    <w:rsid w:val="00181E6B"/>
    <w:rsid w:val="00182CE2"/>
    <w:rsid w:val="0018533C"/>
    <w:rsid w:val="00191482"/>
    <w:rsid w:val="001915AA"/>
    <w:rsid w:val="0019365B"/>
    <w:rsid w:val="00196680"/>
    <w:rsid w:val="00196EA7"/>
    <w:rsid w:val="00197193"/>
    <w:rsid w:val="001978D1"/>
    <w:rsid w:val="00197DEB"/>
    <w:rsid w:val="001A18E7"/>
    <w:rsid w:val="001A1AB1"/>
    <w:rsid w:val="001A3D32"/>
    <w:rsid w:val="001A59EC"/>
    <w:rsid w:val="001B062D"/>
    <w:rsid w:val="001B199F"/>
    <w:rsid w:val="001B2393"/>
    <w:rsid w:val="001B25E2"/>
    <w:rsid w:val="001B33C5"/>
    <w:rsid w:val="001B3A1D"/>
    <w:rsid w:val="001B400D"/>
    <w:rsid w:val="001B5B1D"/>
    <w:rsid w:val="001B791D"/>
    <w:rsid w:val="001B7D4B"/>
    <w:rsid w:val="001C04D8"/>
    <w:rsid w:val="001C36C6"/>
    <w:rsid w:val="001C4118"/>
    <w:rsid w:val="001C46D4"/>
    <w:rsid w:val="001C4C2C"/>
    <w:rsid w:val="001C576F"/>
    <w:rsid w:val="001C68E7"/>
    <w:rsid w:val="001C6DE1"/>
    <w:rsid w:val="001C6F07"/>
    <w:rsid w:val="001C6F29"/>
    <w:rsid w:val="001D34CC"/>
    <w:rsid w:val="001D37A5"/>
    <w:rsid w:val="001D38BA"/>
    <w:rsid w:val="001D5C7F"/>
    <w:rsid w:val="001D5E51"/>
    <w:rsid w:val="001D7B02"/>
    <w:rsid w:val="001E02E4"/>
    <w:rsid w:val="001E2B6A"/>
    <w:rsid w:val="001E3A3B"/>
    <w:rsid w:val="001E3AE4"/>
    <w:rsid w:val="001E44A6"/>
    <w:rsid w:val="001E4FC0"/>
    <w:rsid w:val="001E554C"/>
    <w:rsid w:val="001E7990"/>
    <w:rsid w:val="001F020C"/>
    <w:rsid w:val="001F0715"/>
    <w:rsid w:val="001F0A5E"/>
    <w:rsid w:val="001F226E"/>
    <w:rsid w:val="001F26AC"/>
    <w:rsid w:val="001F55AF"/>
    <w:rsid w:val="001F65FC"/>
    <w:rsid w:val="001F6A8F"/>
    <w:rsid w:val="00200529"/>
    <w:rsid w:val="00201B71"/>
    <w:rsid w:val="00201C98"/>
    <w:rsid w:val="00201D7B"/>
    <w:rsid w:val="00202042"/>
    <w:rsid w:val="00202B1C"/>
    <w:rsid w:val="00203277"/>
    <w:rsid w:val="0020331B"/>
    <w:rsid w:val="00203885"/>
    <w:rsid w:val="00203F14"/>
    <w:rsid w:val="00204305"/>
    <w:rsid w:val="00204D51"/>
    <w:rsid w:val="00205198"/>
    <w:rsid w:val="00205786"/>
    <w:rsid w:val="00205904"/>
    <w:rsid w:val="00206441"/>
    <w:rsid w:val="00207A23"/>
    <w:rsid w:val="00210CC3"/>
    <w:rsid w:val="00212860"/>
    <w:rsid w:val="0021318E"/>
    <w:rsid w:val="00214230"/>
    <w:rsid w:val="002143DF"/>
    <w:rsid w:val="00214888"/>
    <w:rsid w:val="00215202"/>
    <w:rsid w:val="00217A8E"/>
    <w:rsid w:val="00217B47"/>
    <w:rsid w:val="0022135B"/>
    <w:rsid w:val="002216F9"/>
    <w:rsid w:val="0022357B"/>
    <w:rsid w:val="00224288"/>
    <w:rsid w:val="00224675"/>
    <w:rsid w:val="00224822"/>
    <w:rsid w:val="00224A79"/>
    <w:rsid w:val="00224F23"/>
    <w:rsid w:val="0022507B"/>
    <w:rsid w:val="002264A6"/>
    <w:rsid w:val="00226B22"/>
    <w:rsid w:val="00226F62"/>
    <w:rsid w:val="00227221"/>
    <w:rsid w:val="00227538"/>
    <w:rsid w:val="00227976"/>
    <w:rsid w:val="00227C53"/>
    <w:rsid w:val="0023081F"/>
    <w:rsid w:val="0023085D"/>
    <w:rsid w:val="00230EDB"/>
    <w:rsid w:val="0023151F"/>
    <w:rsid w:val="00231C37"/>
    <w:rsid w:val="002323A9"/>
    <w:rsid w:val="00232E9B"/>
    <w:rsid w:val="00233136"/>
    <w:rsid w:val="00233317"/>
    <w:rsid w:val="00235876"/>
    <w:rsid w:val="00237C47"/>
    <w:rsid w:val="00240D5C"/>
    <w:rsid w:val="00240DDE"/>
    <w:rsid w:val="0024190E"/>
    <w:rsid w:val="002430CD"/>
    <w:rsid w:val="00243A89"/>
    <w:rsid w:val="002444FB"/>
    <w:rsid w:val="0024561D"/>
    <w:rsid w:val="0024681C"/>
    <w:rsid w:val="00247937"/>
    <w:rsid w:val="00250238"/>
    <w:rsid w:val="002523E1"/>
    <w:rsid w:val="002536C7"/>
    <w:rsid w:val="00253BB1"/>
    <w:rsid w:val="002547B8"/>
    <w:rsid w:val="002547EC"/>
    <w:rsid w:val="00254B1C"/>
    <w:rsid w:val="00254BE2"/>
    <w:rsid w:val="00255063"/>
    <w:rsid w:val="00255349"/>
    <w:rsid w:val="00255E02"/>
    <w:rsid w:val="00256401"/>
    <w:rsid w:val="00260C8A"/>
    <w:rsid w:val="00260CAE"/>
    <w:rsid w:val="002616CE"/>
    <w:rsid w:val="0026210F"/>
    <w:rsid w:val="00262272"/>
    <w:rsid w:val="00263A7F"/>
    <w:rsid w:val="00263FE3"/>
    <w:rsid w:val="00264347"/>
    <w:rsid w:val="00266755"/>
    <w:rsid w:val="002669AC"/>
    <w:rsid w:val="00266BC5"/>
    <w:rsid w:val="00266CAB"/>
    <w:rsid w:val="00267813"/>
    <w:rsid w:val="002704F2"/>
    <w:rsid w:val="00272A00"/>
    <w:rsid w:val="00273F31"/>
    <w:rsid w:val="0027672E"/>
    <w:rsid w:val="00276785"/>
    <w:rsid w:val="002769B1"/>
    <w:rsid w:val="00276FA8"/>
    <w:rsid w:val="002773D3"/>
    <w:rsid w:val="002777FB"/>
    <w:rsid w:val="00277F8A"/>
    <w:rsid w:val="00280826"/>
    <w:rsid w:val="00280999"/>
    <w:rsid w:val="00280D22"/>
    <w:rsid w:val="00281C46"/>
    <w:rsid w:val="00282D22"/>
    <w:rsid w:val="002831D4"/>
    <w:rsid w:val="002832D6"/>
    <w:rsid w:val="0028375E"/>
    <w:rsid w:val="00284F4D"/>
    <w:rsid w:val="00285106"/>
    <w:rsid w:val="002853E2"/>
    <w:rsid w:val="0028593D"/>
    <w:rsid w:val="002864C3"/>
    <w:rsid w:val="00286CC7"/>
    <w:rsid w:val="00287228"/>
    <w:rsid w:val="002900EA"/>
    <w:rsid w:val="00290EC6"/>
    <w:rsid w:val="002921C4"/>
    <w:rsid w:val="00293578"/>
    <w:rsid w:val="00293A87"/>
    <w:rsid w:val="002942E9"/>
    <w:rsid w:val="00294912"/>
    <w:rsid w:val="002949F7"/>
    <w:rsid w:val="00294AF0"/>
    <w:rsid w:val="002955B6"/>
    <w:rsid w:val="00295639"/>
    <w:rsid w:val="00296046"/>
    <w:rsid w:val="002960B5"/>
    <w:rsid w:val="00297D43"/>
    <w:rsid w:val="002A0FFE"/>
    <w:rsid w:val="002A214D"/>
    <w:rsid w:val="002A281C"/>
    <w:rsid w:val="002A3AC3"/>
    <w:rsid w:val="002A4136"/>
    <w:rsid w:val="002A4AD3"/>
    <w:rsid w:val="002A4E8E"/>
    <w:rsid w:val="002A5E97"/>
    <w:rsid w:val="002A6181"/>
    <w:rsid w:val="002A6E04"/>
    <w:rsid w:val="002A6EF6"/>
    <w:rsid w:val="002B0404"/>
    <w:rsid w:val="002B15F6"/>
    <w:rsid w:val="002B27EF"/>
    <w:rsid w:val="002B2C05"/>
    <w:rsid w:val="002B4254"/>
    <w:rsid w:val="002B4CF1"/>
    <w:rsid w:val="002B6245"/>
    <w:rsid w:val="002B6A74"/>
    <w:rsid w:val="002B7527"/>
    <w:rsid w:val="002C0221"/>
    <w:rsid w:val="002C0285"/>
    <w:rsid w:val="002C1B35"/>
    <w:rsid w:val="002C2C74"/>
    <w:rsid w:val="002C30C9"/>
    <w:rsid w:val="002C339C"/>
    <w:rsid w:val="002C3B64"/>
    <w:rsid w:val="002C3D13"/>
    <w:rsid w:val="002C480D"/>
    <w:rsid w:val="002C4F6C"/>
    <w:rsid w:val="002C5315"/>
    <w:rsid w:val="002C5576"/>
    <w:rsid w:val="002C5923"/>
    <w:rsid w:val="002C63B6"/>
    <w:rsid w:val="002C72ED"/>
    <w:rsid w:val="002C750F"/>
    <w:rsid w:val="002C771D"/>
    <w:rsid w:val="002C77C2"/>
    <w:rsid w:val="002D177B"/>
    <w:rsid w:val="002D2102"/>
    <w:rsid w:val="002D2D06"/>
    <w:rsid w:val="002D4000"/>
    <w:rsid w:val="002D43F4"/>
    <w:rsid w:val="002D544B"/>
    <w:rsid w:val="002D566A"/>
    <w:rsid w:val="002D5869"/>
    <w:rsid w:val="002D5FD2"/>
    <w:rsid w:val="002D659E"/>
    <w:rsid w:val="002D67DE"/>
    <w:rsid w:val="002D69B5"/>
    <w:rsid w:val="002D6B11"/>
    <w:rsid w:val="002E0116"/>
    <w:rsid w:val="002E0EA0"/>
    <w:rsid w:val="002E2215"/>
    <w:rsid w:val="002E381A"/>
    <w:rsid w:val="002E4143"/>
    <w:rsid w:val="002E572B"/>
    <w:rsid w:val="002E5D09"/>
    <w:rsid w:val="002E70E8"/>
    <w:rsid w:val="002E713D"/>
    <w:rsid w:val="002F0495"/>
    <w:rsid w:val="002F19C4"/>
    <w:rsid w:val="002F23A4"/>
    <w:rsid w:val="002F24A5"/>
    <w:rsid w:val="002F2C45"/>
    <w:rsid w:val="002F2D20"/>
    <w:rsid w:val="002F403F"/>
    <w:rsid w:val="002F4EC4"/>
    <w:rsid w:val="002F6139"/>
    <w:rsid w:val="002F70C0"/>
    <w:rsid w:val="002F7686"/>
    <w:rsid w:val="0030022F"/>
    <w:rsid w:val="00300B0D"/>
    <w:rsid w:val="00301EF4"/>
    <w:rsid w:val="00301F64"/>
    <w:rsid w:val="00302EEC"/>
    <w:rsid w:val="0030331D"/>
    <w:rsid w:val="0030471C"/>
    <w:rsid w:val="00305D73"/>
    <w:rsid w:val="00306E48"/>
    <w:rsid w:val="0030768F"/>
    <w:rsid w:val="00307E3A"/>
    <w:rsid w:val="003103D4"/>
    <w:rsid w:val="00310863"/>
    <w:rsid w:val="003119EC"/>
    <w:rsid w:val="00311FFB"/>
    <w:rsid w:val="00312F71"/>
    <w:rsid w:val="003131AB"/>
    <w:rsid w:val="003143B2"/>
    <w:rsid w:val="00314FCD"/>
    <w:rsid w:val="00315194"/>
    <w:rsid w:val="0031601C"/>
    <w:rsid w:val="00316A8A"/>
    <w:rsid w:val="00316C59"/>
    <w:rsid w:val="00316F6D"/>
    <w:rsid w:val="00317154"/>
    <w:rsid w:val="00317C61"/>
    <w:rsid w:val="00320056"/>
    <w:rsid w:val="00320E04"/>
    <w:rsid w:val="0032337A"/>
    <w:rsid w:val="00323D11"/>
    <w:rsid w:val="00325F45"/>
    <w:rsid w:val="00325FFA"/>
    <w:rsid w:val="00326EDC"/>
    <w:rsid w:val="00326F18"/>
    <w:rsid w:val="003311C5"/>
    <w:rsid w:val="003316F1"/>
    <w:rsid w:val="00332144"/>
    <w:rsid w:val="003329CF"/>
    <w:rsid w:val="00334552"/>
    <w:rsid w:val="003403CF"/>
    <w:rsid w:val="00340B7E"/>
    <w:rsid w:val="00340C83"/>
    <w:rsid w:val="00341CAF"/>
    <w:rsid w:val="003421BD"/>
    <w:rsid w:val="003439AF"/>
    <w:rsid w:val="00344DC4"/>
    <w:rsid w:val="00346168"/>
    <w:rsid w:val="00346DB0"/>
    <w:rsid w:val="00350635"/>
    <w:rsid w:val="00350BB0"/>
    <w:rsid w:val="00351416"/>
    <w:rsid w:val="00351A73"/>
    <w:rsid w:val="00352504"/>
    <w:rsid w:val="00352D2A"/>
    <w:rsid w:val="0035452B"/>
    <w:rsid w:val="003552A5"/>
    <w:rsid w:val="00355CAF"/>
    <w:rsid w:val="0035631F"/>
    <w:rsid w:val="00357672"/>
    <w:rsid w:val="0036106A"/>
    <w:rsid w:val="0036197E"/>
    <w:rsid w:val="0036297B"/>
    <w:rsid w:val="00363977"/>
    <w:rsid w:val="00363A4B"/>
    <w:rsid w:val="003659B7"/>
    <w:rsid w:val="00365B22"/>
    <w:rsid w:val="00365D50"/>
    <w:rsid w:val="00367358"/>
    <w:rsid w:val="00367923"/>
    <w:rsid w:val="00370E09"/>
    <w:rsid w:val="003714F4"/>
    <w:rsid w:val="00372E26"/>
    <w:rsid w:val="00373F41"/>
    <w:rsid w:val="00375B19"/>
    <w:rsid w:val="003766CF"/>
    <w:rsid w:val="00377B2A"/>
    <w:rsid w:val="003800C0"/>
    <w:rsid w:val="0038043D"/>
    <w:rsid w:val="00381B5B"/>
    <w:rsid w:val="00382C2D"/>
    <w:rsid w:val="003838DF"/>
    <w:rsid w:val="00383920"/>
    <w:rsid w:val="00384492"/>
    <w:rsid w:val="003853E3"/>
    <w:rsid w:val="003855F7"/>
    <w:rsid w:val="0038577B"/>
    <w:rsid w:val="00386195"/>
    <w:rsid w:val="003905E1"/>
    <w:rsid w:val="00391705"/>
    <w:rsid w:val="00392757"/>
    <w:rsid w:val="003931DD"/>
    <w:rsid w:val="003935BF"/>
    <w:rsid w:val="00394B84"/>
    <w:rsid w:val="00396574"/>
    <w:rsid w:val="00396B79"/>
    <w:rsid w:val="00397729"/>
    <w:rsid w:val="00397CA0"/>
    <w:rsid w:val="00397D64"/>
    <w:rsid w:val="003A18F1"/>
    <w:rsid w:val="003A2301"/>
    <w:rsid w:val="003A2AEB"/>
    <w:rsid w:val="003A322C"/>
    <w:rsid w:val="003A3645"/>
    <w:rsid w:val="003A410B"/>
    <w:rsid w:val="003A4A60"/>
    <w:rsid w:val="003A5A46"/>
    <w:rsid w:val="003A5FA5"/>
    <w:rsid w:val="003A61C4"/>
    <w:rsid w:val="003A690D"/>
    <w:rsid w:val="003A76D5"/>
    <w:rsid w:val="003B0120"/>
    <w:rsid w:val="003B1549"/>
    <w:rsid w:val="003B17C8"/>
    <w:rsid w:val="003B21F1"/>
    <w:rsid w:val="003B2681"/>
    <w:rsid w:val="003B3335"/>
    <w:rsid w:val="003B35CC"/>
    <w:rsid w:val="003B3E80"/>
    <w:rsid w:val="003B41A2"/>
    <w:rsid w:val="003B4CE3"/>
    <w:rsid w:val="003B5D16"/>
    <w:rsid w:val="003B651F"/>
    <w:rsid w:val="003B6808"/>
    <w:rsid w:val="003B6A72"/>
    <w:rsid w:val="003B6A87"/>
    <w:rsid w:val="003B6EC3"/>
    <w:rsid w:val="003B7CB1"/>
    <w:rsid w:val="003B7D9E"/>
    <w:rsid w:val="003C06B4"/>
    <w:rsid w:val="003C1EC0"/>
    <w:rsid w:val="003C28F4"/>
    <w:rsid w:val="003C339B"/>
    <w:rsid w:val="003C3E2F"/>
    <w:rsid w:val="003C53F9"/>
    <w:rsid w:val="003C5A51"/>
    <w:rsid w:val="003C5AD9"/>
    <w:rsid w:val="003D018D"/>
    <w:rsid w:val="003D1841"/>
    <w:rsid w:val="003D1B6F"/>
    <w:rsid w:val="003D2DEC"/>
    <w:rsid w:val="003D43E5"/>
    <w:rsid w:val="003D4A37"/>
    <w:rsid w:val="003D4A66"/>
    <w:rsid w:val="003D4AF5"/>
    <w:rsid w:val="003D5862"/>
    <w:rsid w:val="003D60BE"/>
    <w:rsid w:val="003E0357"/>
    <w:rsid w:val="003E0AD5"/>
    <w:rsid w:val="003E0DD3"/>
    <w:rsid w:val="003E149E"/>
    <w:rsid w:val="003E1B13"/>
    <w:rsid w:val="003E200C"/>
    <w:rsid w:val="003E2A58"/>
    <w:rsid w:val="003E49FA"/>
    <w:rsid w:val="003E6F34"/>
    <w:rsid w:val="003E7B84"/>
    <w:rsid w:val="003E7D3E"/>
    <w:rsid w:val="003F086E"/>
    <w:rsid w:val="003F0BC1"/>
    <w:rsid w:val="003F2794"/>
    <w:rsid w:val="003F50F8"/>
    <w:rsid w:val="003F60FA"/>
    <w:rsid w:val="003F651F"/>
    <w:rsid w:val="003F65D3"/>
    <w:rsid w:val="00400259"/>
    <w:rsid w:val="0040057C"/>
    <w:rsid w:val="00400966"/>
    <w:rsid w:val="00400C51"/>
    <w:rsid w:val="00402A2D"/>
    <w:rsid w:val="00404132"/>
    <w:rsid w:val="00406353"/>
    <w:rsid w:val="00407D27"/>
    <w:rsid w:val="0041000C"/>
    <w:rsid w:val="00410080"/>
    <w:rsid w:val="00410CC3"/>
    <w:rsid w:val="00411744"/>
    <w:rsid w:val="00412521"/>
    <w:rsid w:val="004127DC"/>
    <w:rsid w:val="00414F54"/>
    <w:rsid w:val="00415727"/>
    <w:rsid w:val="00415E7A"/>
    <w:rsid w:val="004164EC"/>
    <w:rsid w:val="00416CDF"/>
    <w:rsid w:val="00417350"/>
    <w:rsid w:val="0042079A"/>
    <w:rsid w:val="00421F00"/>
    <w:rsid w:val="004224D8"/>
    <w:rsid w:val="004240F0"/>
    <w:rsid w:val="00424CDD"/>
    <w:rsid w:val="00424ED7"/>
    <w:rsid w:val="0042553B"/>
    <w:rsid w:val="004263C3"/>
    <w:rsid w:val="00427706"/>
    <w:rsid w:val="00427B7E"/>
    <w:rsid w:val="004301E4"/>
    <w:rsid w:val="004309BC"/>
    <w:rsid w:val="0043121B"/>
    <w:rsid w:val="00431EBF"/>
    <w:rsid w:val="00431F51"/>
    <w:rsid w:val="004327F6"/>
    <w:rsid w:val="00432A15"/>
    <w:rsid w:val="004353FA"/>
    <w:rsid w:val="00437520"/>
    <w:rsid w:val="00437EBC"/>
    <w:rsid w:val="00437EC5"/>
    <w:rsid w:val="00440349"/>
    <w:rsid w:val="004406BD"/>
    <w:rsid w:val="004411D2"/>
    <w:rsid w:val="00441B97"/>
    <w:rsid w:val="00441DE4"/>
    <w:rsid w:val="004428BB"/>
    <w:rsid w:val="00442B8E"/>
    <w:rsid w:val="00443E91"/>
    <w:rsid w:val="0044486B"/>
    <w:rsid w:val="004449E8"/>
    <w:rsid w:val="004455D3"/>
    <w:rsid w:val="00446AD6"/>
    <w:rsid w:val="00446B74"/>
    <w:rsid w:val="00451E84"/>
    <w:rsid w:val="004524B6"/>
    <w:rsid w:val="00452CDC"/>
    <w:rsid w:val="00453836"/>
    <w:rsid w:val="00454940"/>
    <w:rsid w:val="004556F1"/>
    <w:rsid w:val="004568CB"/>
    <w:rsid w:val="00456A4B"/>
    <w:rsid w:val="00457BE9"/>
    <w:rsid w:val="0046056F"/>
    <w:rsid w:val="00462839"/>
    <w:rsid w:val="00463931"/>
    <w:rsid w:val="004642B0"/>
    <w:rsid w:val="0047033A"/>
    <w:rsid w:val="00470932"/>
    <w:rsid w:val="00470E9B"/>
    <w:rsid w:val="0047115B"/>
    <w:rsid w:val="00471E92"/>
    <w:rsid w:val="00473058"/>
    <w:rsid w:val="00474035"/>
    <w:rsid w:val="00474943"/>
    <w:rsid w:val="00474990"/>
    <w:rsid w:val="00474EA4"/>
    <w:rsid w:val="00475343"/>
    <w:rsid w:val="004753B7"/>
    <w:rsid w:val="00476528"/>
    <w:rsid w:val="00476703"/>
    <w:rsid w:val="00481886"/>
    <w:rsid w:val="00482FF3"/>
    <w:rsid w:val="00483340"/>
    <w:rsid w:val="004833B7"/>
    <w:rsid w:val="00483916"/>
    <w:rsid w:val="00484F87"/>
    <w:rsid w:val="0048543B"/>
    <w:rsid w:val="004865E7"/>
    <w:rsid w:val="00490316"/>
    <w:rsid w:val="004918F7"/>
    <w:rsid w:val="00491FD4"/>
    <w:rsid w:val="00492942"/>
    <w:rsid w:val="004959DB"/>
    <w:rsid w:val="00495B3E"/>
    <w:rsid w:val="00495F69"/>
    <w:rsid w:val="0049618E"/>
    <w:rsid w:val="00496E1B"/>
    <w:rsid w:val="00497485"/>
    <w:rsid w:val="004A039D"/>
    <w:rsid w:val="004A03F4"/>
    <w:rsid w:val="004A0EFD"/>
    <w:rsid w:val="004A1362"/>
    <w:rsid w:val="004A1666"/>
    <w:rsid w:val="004A2953"/>
    <w:rsid w:val="004A2A1E"/>
    <w:rsid w:val="004A410C"/>
    <w:rsid w:val="004A4AB9"/>
    <w:rsid w:val="004A4B7D"/>
    <w:rsid w:val="004A4BC0"/>
    <w:rsid w:val="004A74CB"/>
    <w:rsid w:val="004B14BE"/>
    <w:rsid w:val="004B1923"/>
    <w:rsid w:val="004B19A7"/>
    <w:rsid w:val="004B2EBF"/>
    <w:rsid w:val="004B2FD0"/>
    <w:rsid w:val="004B39BF"/>
    <w:rsid w:val="004B504C"/>
    <w:rsid w:val="004B5517"/>
    <w:rsid w:val="004B5C44"/>
    <w:rsid w:val="004B6598"/>
    <w:rsid w:val="004B6F88"/>
    <w:rsid w:val="004B736D"/>
    <w:rsid w:val="004B7587"/>
    <w:rsid w:val="004C1C48"/>
    <w:rsid w:val="004C272B"/>
    <w:rsid w:val="004C36B3"/>
    <w:rsid w:val="004C39D2"/>
    <w:rsid w:val="004C3A18"/>
    <w:rsid w:val="004C46E5"/>
    <w:rsid w:val="004C5DB0"/>
    <w:rsid w:val="004C5DFB"/>
    <w:rsid w:val="004C7241"/>
    <w:rsid w:val="004C7332"/>
    <w:rsid w:val="004C7E57"/>
    <w:rsid w:val="004D004A"/>
    <w:rsid w:val="004D0885"/>
    <w:rsid w:val="004D18B4"/>
    <w:rsid w:val="004D3515"/>
    <w:rsid w:val="004D4A7D"/>
    <w:rsid w:val="004D6C5E"/>
    <w:rsid w:val="004D7104"/>
    <w:rsid w:val="004D71AD"/>
    <w:rsid w:val="004E0335"/>
    <w:rsid w:val="004E2C54"/>
    <w:rsid w:val="004E376A"/>
    <w:rsid w:val="004E732E"/>
    <w:rsid w:val="004E793C"/>
    <w:rsid w:val="004E7EAA"/>
    <w:rsid w:val="004F043B"/>
    <w:rsid w:val="004F1896"/>
    <w:rsid w:val="004F27A8"/>
    <w:rsid w:val="004F2C18"/>
    <w:rsid w:val="004F3B64"/>
    <w:rsid w:val="004F45D8"/>
    <w:rsid w:val="004F496C"/>
    <w:rsid w:val="004F4EFD"/>
    <w:rsid w:val="004F5283"/>
    <w:rsid w:val="004F6079"/>
    <w:rsid w:val="004F6EF3"/>
    <w:rsid w:val="004F77F6"/>
    <w:rsid w:val="004F79DE"/>
    <w:rsid w:val="004F7BFC"/>
    <w:rsid w:val="0050020D"/>
    <w:rsid w:val="005009BA"/>
    <w:rsid w:val="005012D8"/>
    <w:rsid w:val="00501867"/>
    <w:rsid w:val="005020E6"/>
    <w:rsid w:val="005022BE"/>
    <w:rsid w:val="0050355F"/>
    <w:rsid w:val="005038E9"/>
    <w:rsid w:val="00504498"/>
    <w:rsid w:val="00505102"/>
    <w:rsid w:val="00505787"/>
    <w:rsid w:val="00505F90"/>
    <w:rsid w:val="005063B5"/>
    <w:rsid w:val="005066F3"/>
    <w:rsid w:val="0050718E"/>
    <w:rsid w:val="0051202F"/>
    <w:rsid w:val="005124C1"/>
    <w:rsid w:val="00512625"/>
    <w:rsid w:val="005140E1"/>
    <w:rsid w:val="0051608F"/>
    <w:rsid w:val="005169A5"/>
    <w:rsid w:val="00516DFB"/>
    <w:rsid w:val="00523A1F"/>
    <w:rsid w:val="005255C6"/>
    <w:rsid w:val="005270FE"/>
    <w:rsid w:val="00527DB2"/>
    <w:rsid w:val="005303DF"/>
    <w:rsid w:val="00532658"/>
    <w:rsid w:val="00533451"/>
    <w:rsid w:val="00534926"/>
    <w:rsid w:val="00535855"/>
    <w:rsid w:val="005367FE"/>
    <w:rsid w:val="00537A4E"/>
    <w:rsid w:val="00537D87"/>
    <w:rsid w:val="00540FBA"/>
    <w:rsid w:val="00541433"/>
    <w:rsid w:val="00541B25"/>
    <w:rsid w:val="0054252A"/>
    <w:rsid w:val="00542692"/>
    <w:rsid w:val="005442CA"/>
    <w:rsid w:val="00544AE9"/>
    <w:rsid w:val="00544DDE"/>
    <w:rsid w:val="005459AA"/>
    <w:rsid w:val="0054669C"/>
    <w:rsid w:val="00547F6E"/>
    <w:rsid w:val="005501BD"/>
    <w:rsid w:val="00550985"/>
    <w:rsid w:val="00551564"/>
    <w:rsid w:val="005539ED"/>
    <w:rsid w:val="005547DC"/>
    <w:rsid w:val="00554901"/>
    <w:rsid w:val="00555D05"/>
    <w:rsid w:val="0055655A"/>
    <w:rsid w:val="005576D0"/>
    <w:rsid w:val="00557B46"/>
    <w:rsid w:val="005607DB"/>
    <w:rsid w:val="00563F97"/>
    <w:rsid w:val="00564ADC"/>
    <w:rsid w:val="00565736"/>
    <w:rsid w:val="0056662E"/>
    <w:rsid w:val="00567ACA"/>
    <w:rsid w:val="00570639"/>
    <w:rsid w:val="0057124E"/>
    <w:rsid w:val="005713CC"/>
    <w:rsid w:val="00571C12"/>
    <w:rsid w:val="00572000"/>
    <w:rsid w:val="00573577"/>
    <w:rsid w:val="00573A51"/>
    <w:rsid w:val="00574DE8"/>
    <w:rsid w:val="00575B7D"/>
    <w:rsid w:val="00576683"/>
    <w:rsid w:val="00576CC6"/>
    <w:rsid w:val="00577917"/>
    <w:rsid w:val="005807D3"/>
    <w:rsid w:val="005809D8"/>
    <w:rsid w:val="00581FEC"/>
    <w:rsid w:val="00582770"/>
    <w:rsid w:val="00583A11"/>
    <w:rsid w:val="00584583"/>
    <w:rsid w:val="00585372"/>
    <w:rsid w:val="00585490"/>
    <w:rsid w:val="00585EDB"/>
    <w:rsid w:val="00586C25"/>
    <w:rsid w:val="00587B4F"/>
    <w:rsid w:val="00590864"/>
    <w:rsid w:val="005909D6"/>
    <w:rsid w:val="00590DEE"/>
    <w:rsid w:val="005919CA"/>
    <w:rsid w:val="00592663"/>
    <w:rsid w:val="00592EBE"/>
    <w:rsid w:val="0059430E"/>
    <w:rsid w:val="00595957"/>
    <w:rsid w:val="00595D91"/>
    <w:rsid w:val="0059696A"/>
    <w:rsid w:val="005A01BD"/>
    <w:rsid w:val="005A0DD3"/>
    <w:rsid w:val="005A16A9"/>
    <w:rsid w:val="005A1A00"/>
    <w:rsid w:val="005A1C41"/>
    <w:rsid w:val="005A1E6A"/>
    <w:rsid w:val="005A2D2E"/>
    <w:rsid w:val="005A3C84"/>
    <w:rsid w:val="005A594F"/>
    <w:rsid w:val="005A5CE9"/>
    <w:rsid w:val="005A611F"/>
    <w:rsid w:val="005A719B"/>
    <w:rsid w:val="005A7433"/>
    <w:rsid w:val="005B3D68"/>
    <w:rsid w:val="005B47ED"/>
    <w:rsid w:val="005B55B0"/>
    <w:rsid w:val="005B5FD8"/>
    <w:rsid w:val="005B621E"/>
    <w:rsid w:val="005B6B5C"/>
    <w:rsid w:val="005B78A8"/>
    <w:rsid w:val="005C1E21"/>
    <w:rsid w:val="005C3300"/>
    <w:rsid w:val="005C3B93"/>
    <w:rsid w:val="005C3BD3"/>
    <w:rsid w:val="005C3DCB"/>
    <w:rsid w:val="005C3F76"/>
    <w:rsid w:val="005C44F7"/>
    <w:rsid w:val="005C5349"/>
    <w:rsid w:val="005C56CE"/>
    <w:rsid w:val="005C76DD"/>
    <w:rsid w:val="005C794A"/>
    <w:rsid w:val="005D2F3F"/>
    <w:rsid w:val="005D3CA3"/>
    <w:rsid w:val="005D4EE8"/>
    <w:rsid w:val="005D5A77"/>
    <w:rsid w:val="005D5DA9"/>
    <w:rsid w:val="005D5F94"/>
    <w:rsid w:val="005D7319"/>
    <w:rsid w:val="005E212A"/>
    <w:rsid w:val="005E2C9C"/>
    <w:rsid w:val="005E30DD"/>
    <w:rsid w:val="005E3685"/>
    <w:rsid w:val="005E40D1"/>
    <w:rsid w:val="005E42D4"/>
    <w:rsid w:val="005E5BE4"/>
    <w:rsid w:val="005E6F7B"/>
    <w:rsid w:val="005E702D"/>
    <w:rsid w:val="005E7213"/>
    <w:rsid w:val="005F197A"/>
    <w:rsid w:val="005F1D24"/>
    <w:rsid w:val="005F2E6A"/>
    <w:rsid w:val="005F2E72"/>
    <w:rsid w:val="005F3013"/>
    <w:rsid w:val="005F3957"/>
    <w:rsid w:val="005F4908"/>
    <w:rsid w:val="005F5AC0"/>
    <w:rsid w:val="005F6AFC"/>
    <w:rsid w:val="005F79E9"/>
    <w:rsid w:val="00600DE2"/>
    <w:rsid w:val="006010D1"/>
    <w:rsid w:val="00602226"/>
    <w:rsid w:val="0060364E"/>
    <w:rsid w:val="006057AD"/>
    <w:rsid w:val="00606548"/>
    <w:rsid w:val="00607215"/>
    <w:rsid w:val="00612188"/>
    <w:rsid w:val="00613568"/>
    <w:rsid w:val="006144A8"/>
    <w:rsid w:val="00614B2F"/>
    <w:rsid w:val="00614F7A"/>
    <w:rsid w:val="00616D8F"/>
    <w:rsid w:val="00616E8F"/>
    <w:rsid w:val="006171ED"/>
    <w:rsid w:val="00620789"/>
    <w:rsid w:val="00621705"/>
    <w:rsid w:val="0062190B"/>
    <w:rsid w:val="00622E47"/>
    <w:rsid w:val="0062343E"/>
    <w:rsid w:val="00623D62"/>
    <w:rsid w:val="00623F2A"/>
    <w:rsid w:val="0062408F"/>
    <w:rsid w:val="006259BF"/>
    <w:rsid w:val="00625E9C"/>
    <w:rsid w:val="00627726"/>
    <w:rsid w:val="006307B6"/>
    <w:rsid w:val="0063125D"/>
    <w:rsid w:val="00632122"/>
    <w:rsid w:val="0063343E"/>
    <w:rsid w:val="006359C6"/>
    <w:rsid w:val="00635ECE"/>
    <w:rsid w:val="00637FAA"/>
    <w:rsid w:val="00637FDD"/>
    <w:rsid w:val="0064167D"/>
    <w:rsid w:val="00641A80"/>
    <w:rsid w:val="00644C47"/>
    <w:rsid w:val="00644D08"/>
    <w:rsid w:val="00645CE6"/>
    <w:rsid w:val="00645E84"/>
    <w:rsid w:val="006468A1"/>
    <w:rsid w:val="00647BF2"/>
    <w:rsid w:val="00647EE5"/>
    <w:rsid w:val="00651442"/>
    <w:rsid w:val="00651539"/>
    <w:rsid w:val="00653893"/>
    <w:rsid w:val="00654C90"/>
    <w:rsid w:val="006557CB"/>
    <w:rsid w:val="00655D99"/>
    <w:rsid w:val="00666E19"/>
    <w:rsid w:val="006672DD"/>
    <w:rsid w:val="00670362"/>
    <w:rsid w:val="00671323"/>
    <w:rsid w:val="006721B1"/>
    <w:rsid w:val="006726C4"/>
    <w:rsid w:val="00673493"/>
    <w:rsid w:val="00673CF4"/>
    <w:rsid w:val="00676F8F"/>
    <w:rsid w:val="00677178"/>
    <w:rsid w:val="0068032F"/>
    <w:rsid w:val="006804C5"/>
    <w:rsid w:val="00680714"/>
    <w:rsid w:val="00680F82"/>
    <w:rsid w:val="00681F94"/>
    <w:rsid w:val="00683434"/>
    <w:rsid w:val="00685B40"/>
    <w:rsid w:val="00686156"/>
    <w:rsid w:val="00686223"/>
    <w:rsid w:val="00686240"/>
    <w:rsid w:val="00687A29"/>
    <w:rsid w:val="00687C04"/>
    <w:rsid w:val="0069015B"/>
    <w:rsid w:val="00690738"/>
    <w:rsid w:val="00690D7F"/>
    <w:rsid w:val="00693673"/>
    <w:rsid w:val="006944A8"/>
    <w:rsid w:val="00694C06"/>
    <w:rsid w:val="006973CE"/>
    <w:rsid w:val="006976AB"/>
    <w:rsid w:val="00697CF6"/>
    <w:rsid w:val="006A140A"/>
    <w:rsid w:val="006A1438"/>
    <w:rsid w:val="006A283C"/>
    <w:rsid w:val="006A28E8"/>
    <w:rsid w:val="006A302F"/>
    <w:rsid w:val="006A3A63"/>
    <w:rsid w:val="006A457F"/>
    <w:rsid w:val="006A49FC"/>
    <w:rsid w:val="006A5815"/>
    <w:rsid w:val="006A5C12"/>
    <w:rsid w:val="006A6186"/>
    <w:rsid w:val="006A6C8C"/>
    <w:rsid w:val="006A7F1E"/>
    <w:rsid w:val="006B1066"/>
    <w:rsid w:val="006B576C"/>
    <w:rsid w:val="006B704A"/>
    <w:rsid w:val="006B7AE6"/>
    <w:rsid w:val="006C056D"/>
    <w:rsid w:val="006C1B0D"/>
    <w:rsid w:val="006C1C3E"/>
    <w:rsid w:val="006C2365"/>
    <w:rsid w:val="006C25DE"/>
    <w:rsid w:val="006C32D8"/>
    <w:rsid w:val="006C33A1"/>
    <w:rsid w:val="006C7645"/>
    <w:rsid w:val="006D0BE1"/>
    <w:rsid w:val="006D1491"/>
    <w:rsid w:val="006D47C0"/>
    <w:rsid w:val="006D47C3"/>
    <w:rsid w:val="006D681F"/>
    <w:rsid w:val="006D6C18"/>
    <w:rsid w:val="006D7612"/>
    <w:rsid w:val="006D7DE9"/>
    <w:rsid w:val="006E044D"/>
    <w:rsid w:val="006E06E9"/>
    <w:rsid w:val="006E16A1"/>
    <w:rsid w:val="006E2DC7"/>
    <w:rsid w:val="006E3F47"/>
    <w:rsid w:val="006E4436"/>
    <w:rsid w:val="006E4E70"/>
    <w:rsid w:val="006E5BE5"/>
    <w:rsid w:val="006E6397"/>
    <w:rsid w:val="006E6A0E"/>
    <w:rsid w:val="006E7202"/>
    <w:rsid w:val="006E79DC"/>
    <w:rsid w:val="006F0215"/>
    <w:rsid w:val="006F1814"/>
    <w:rsid w:val="006F249D"/>
    <w:rsid w:val="006F2CB5"/>
    <w:rsid w:val="006F34CD"/>
    <w:rsid w:val="006F4E06"/>
    <w:rsid w:val="006F4F5D"/>
    <w:rsid w:val="006F6FD5"/>
    <w:rsid w:val="007000B4"/>
    <w:rsid w:val="00701427"/>
    <w:rsid w:val="00702149"/>
    <w:rsid w:val="00702312"/>
    <w:rsid w:val="007042B2"/>
    <w:rsid w:val="007053FF"/>
    <w:rsid w:val="007058DF"/>
    <w:rsid w:val="00706042"/>
    <w:rsid w:val="00706AB5"/>
    <w:rsid w:val="00706B1E"/>
    <w:rsid w:val="00706E17"/>
    <w:rsid w:val="0070714C"/>
    <w:rsid w:val="0070715E"/>
    <w:rsid w:val="007071B8"/>
    <w:rsid w:val="007076D5"/>
    <w:rsid w:val="0071020F"/>
    <w:rsid w:val="007120D1"/>
    <w:rsid w:val="007127A7"/>
    <w:rsid w:val="00712BDF"/>
    <w:rsid w:val="007132B6"/>
    <w:rsid w:val="00713A51"/>
    <w:rsid w:val="00713CB0"/>
    <w:rsid w:val="00713FB5"/>
    <w:rsid w:val="007144E7"/>
    <w:rsid w:val="0071476C"/>
    <w:rsid w:val="007160D7"/>
    <w:rsid w:val="00716494"/>
    <w:rsid w:val="00716535"/>
    <w:rsid w:val="007172A3"/>
    <w:rsid w:val="00717BBB"/>
    <w:rsid w:val="00720775"/>
    <w:rsid w:val="007207E1"/>
    <w:rsid w:val="00720EE4"/>
    <w:rsid w:val="00721054"/>
    <w:rsid w:val="00722D1A"/>
    <w:rsid w:val="00724062"/>
    <w:rsid w:val="00725384"/>
    <w:rsid w:val="0072555F"/>
    <w:rsid w:val="0072611B"/>
    <w:rsid w:val="007261E3"/>
    <w:rsid w:val="0072687B"/>
    <w:rsid w:val="0073160B"/>
    <w:rsid w:val="00731B9B"/>
    <w:rsid w:val="00732CA0"/>
    <w:rsid w:val="00733C38"/>
    <w:rsid w:val="00734ABC"/>
    <w:rsid w:val="00735DE4"/>
    <w:rsid w:val="007369C5"/>
    <w:rsid w:val="00736A8D"/>
    <w:rsid w:val="00736FAE"/>
    <w:rsid w:val="007405FD"/>
    <w:rsid w:val="0074084F"/>
    <w:rsid w:val="007414DA"/>
    <w:rsid w:val="00743208"/>
    <w:rsid w:val="00743524"/>
    <w:rsid w:val="00745895"/>
    <w:rsid w:val="007462A6"/>
    <w:rsid w:val="0074678F"/>
    <w:rsid w:val="00746C8A"/>
    <w:rsid w:val="00746EF5"/>
    <w:rsid w:val="007473B3"/>
    <w:rsid w:val="007475E0"/>
    <w:rsid w:val="00747979"/>
    <w:rsid w:val="007504DB"/>
    <w:rsid w:val="00750608"/>
    <w:rsid w:val="00750EA9"/>
    <w:rsid w:val="0075126E"/>
    <w:rsid w:val="00751AB7"/>
    <w:rsid w:val="0075377E"/>
    <w:rsid w:val="00753A0C"/>
    <w:rsid w:val="0075407F"/>
    <w:rsid w:val="00754339"/>
    <w:rsid w:val="00754F70"/>
    <w:rsid w:val="007551B4"/>
    <w:rsid w:val="00756459"/>
    <w:rsid w:val="00756787"/>
    <w:rsid w:val="007578AD"/>
    <w:rsid w:val="0076252D"/>
    <w:rsid w:val="00765604"/>
    <w:rsid w:val="007659FA"/>
    <w:rsid w:val="00765A52"/>
    <w:rsid w:val="00766F34"/>
    <w:rsid w:val="00766F71"/>
    <w:rsid w:val="007670C9"/>
    <w:rsid w:val="0076754D"/>
    <w:rsid w:val="0076794F"/>
    <w:rsid w:val="00767A2D"/>
    <w:rsid w:val="00767C47"/>
    <w:rsid w:val="00775198"/>
    <w:rsid w:val="0077550C"/>
    <w:rsid w:val="0077728B"/>
    <w:rsid w:val="0078019D"/>
    <w:rsid w:val="007801A3"/>
    <w:rsid w:val="00783950"/>
    <w:rsid w:val="00783A3F"/>
    <w:rsid w:val="00784D08"/>
    <w:rsid w:val="00786E59"/>
    <w:rsid w:val="00787485"/>
    <w:rsid w:val="00787B1D"/>
    <w:rsid w:val="00791F04"/>
    <w:rsid w:val="00792950"/>
    <w:rsid w:val="00793EA4"/>
    <w:rsid w:val="007949A8"/>
    <w:rsid w:val="00795134"/>
    <w:rsid w:val="00795752"/>
    <w:rsid w:val="00796208"/>
    <w:rsid w:val="00796918"/>
    <w:rsid w:val="0079712C"/>
    <w:rsid w:val="0079729C"/>
    <w:rsid w:val="00797771"/>
    <w:rsid w:val="007A01A5"/>
    <w:rsid w:val="007A0C8A"/>
    <w:rsid w:val="007A128E"/>
    <w:rsid w:val="007A2C86"/>
    <w:rsid w:val="007A3767"/>
    <w:rsid w:val="007A44C7"/>
    <w:rsid w:val="007A4E17"/>
    <w:rsid w:val="007A4F6B"/>
    <w:rsid w:val="007A5FBA"/>
    <w:rsid w:val="007A63AB"/>
    <w:rsid w:val="007A6EDA"/>
    <w:rsid w:val="007A765B"/>
    <w:rsid w:val="007A7F07"/>
    <w:rsid w:val="007B0701"/>
    <w:rsid w:val="007B09EC"/>
    <w:rsid w:val="007B1EEE"/>
    <w:rsid w:val="007B2295"/>
    <w:rsid w:val="007B2344"/>
    <w:rsid w:val="007B3025"/>
    <w:rsid w:val="007B3083"/>
    <w:rsid w:val="007B3D62"/>
    <w:rsid w:val="007B4714"/>
    <w:rsid w:val="007B5176"/>
    <w:rsid w:val="007B558C"/>
    <w:rsid w:val="007B562A"/>
    <w:rsid w:val="007B5CAE"/>
    <w:rsid w:val="007B64D6"/>
    <w:rsid w:val="007B6559"/>
    <w:rsid w:val="007B77F6"/>
    <w:rsid w:val="007B7AD0"/>
    <w:rsid w:val="007B7E22"/>
    <w:rsid w:val="007C0574"/>
    <w:rsid w:val="007C14B1"/>
    <w:rsid w:val="007C22BF"/>
    <w:rsid w:val="007C3991"/>
    <w:rsid w:val="007C43E6"/>
    <w:rsid w:val="007C4636"/>
    <w:rsid w:val="007C46BD"/>
    <w:rsid w:val="007C4CE5"/>
    <w:rsid w:val="007D1D42"/>
    <w:rsid w:val="007D2DDB"/>
    <w:rsid w:val="007D37B8"/>
    <w:rsid w:val="007D3B39"/>
    <w:rsid w:val="007D5137"/>
    <w:rsid w:val="007D6978"/>
    <w:rsid w:val="007D718F"/>
    <w:rsid w:val="007E090A"/>
    <w:rsid w:val="007E111E"/>
    <w:rsid w:val="007E11C1"/>
    <w:rsid w:val="007E4005"/>
    <w:rsid w:val="007E5007"/>
    <w:rsid w:val="007E53B1"/>
    <w:rsid w:val="007E59E4"/>
    <w:rsid w:val="007E5AC0"/>
    <w:rsid w:val="007E5E48"/>
    <w:rsid w:val="007E680F"/>
    <w:rsid w:val="007F3BF6"/>
    <w:rsid w:val="007F5BCC"/>
    <w:rsid w:val="007F5C4A"/>
    <w:rsid w:val="007F6342"/>
    <w:rsid w:val="007F6FC9"/>
    <w:rsid w:val="00801B43"/>
    <w:rsid w:val="00802A14"/>
    <w:rsid w:val="00803295"/>
    <w:rsid w:val="008052A8"/>
    <w:rsid w:val="00805D3A"/>
    <w:rsid w:val="008070B0"/>
    <w:rsid w:val="00810E98"/>
    <w:rsid w:val="008111A5"/>
    <w:rsid w:val="00814451"/>
    <w:rsid w:val="00816E68"/>
    <w:rsid w:val="00820CA4"/>
    <w:rsid w:val="008211B4"/>
    <w:rsid w:val="008217E5"/>
    <w:rsid w:val="00822751"/>
    <w:rsid w:val="0082283A"/>
    <w:rsid w:val="00822B07"/>
    <w:rsid w:val="00822C1E"/>
    <w:rsid w:val="00823404"/>
    <w:rsid w:val="008234A2"/>
    <w:rsid w:val="00823523"/>
    <w:rsid w:val="00823B1B"/>
    <w:rsid w:val="0082499B"/>
    <w:rsid w:val="00825F44"/>
    <w:rsid w:val="0082607A"/>
    <w:rsid w:val="00826A94"/>
    <w:rsid w:val="00826FF7"/>
    <w:rsid w:val="0082768B"/>
    <w:rsid w:val="00830441"/>
    <w:rsid w:val="00830825"/>
    <w:rsid w:val="00831C61"/>
    <w:rsid w:val="00833465"/>
    <w:rsid w:val="00836625"/>
    <w:rsid w:val="00836DE6"/>
    <w:rsid w:val="0083748B"/>
    <w:rsid w:val="00837CE3"/>
    <w:rsid w:val="008417F0"/>
    <w:rsid w:val="00842DBD"/>
    <w:rsid w:val="00843F09"/>
    <w:rsid w:val="00844C78"/>
    <w:rsid w:val="00846B1B"/>
    <w:rsid w:val="00846C0C"/>
    <w:rsid w:val="00846DB7"/>
    <w:rsid w:val="00846E76"/>
    <w:rsid w:val="00847DE7"/>
    <w:rsid w:val="0085015B"/>
    <w:rsid w:val="00850B85"/>
    <w:rsid w:val="00850DCA"/>
    <w:rsid w:val="00852B94"/>
    <w:rsid w:val="008544CB"/>
    <w:rsid w:val="008546D7"/>
    <w:rsid w:val="00854782"/>
    <w:rsid w:val="00856C1E"/>
    <w:rsid w:val="00856C6E"/>
    <w:rsid w:val="00860022"/>
    <w:rsid w:val="00860B0D"/>
    <w:rsid w:val="00861571"/>
    <w:rsid w:val="00861D79"/>
    <w:rsid w:val="008623C2"/>
    <w:rsid w:val="00865598"/>
    <w:rsid w:val="008668CD"/>
    <w:rsid w:val="0086703C"/>
    <w:rsid w:val="00867BB0"/>
    <w:rsid w:val="00867F7D"/>
    <w:rsid w:val="00870013"/>
    <w:rsid w:val="00871D15"/>
    <w:rsid w:val="008723A0"/>
    <w:rsid w:val="0087333E"/>
    <w:rsid w:val="008750A7"/>
    <w:rsid w:val="00875274"/>
    <w:rsid w:val="0087697A"/>
    <w:rsid w:val="0087745A"/>
    <w:rsid w:val="00880A12"/>
    <w:rsid w:val="00881AB2"/>
    <w:rsid w:val="00881C67"/>
    <w:rsid w:val="0088201C"/>
    <w:rsid w:val="00883904"/>
    <w:rsid w:val="008845CA"/>
    <w:rsid w:val="008852CD"/>
    <w:rsid w:val="00885BEB"/>
    <w:rsid w:val="00887036"/>
    <w:rsid w:val="00890178"/>
    <w:rsid w:val="00890414"/>
    <w:rsid w:val="00890E9F"/>
    <w:rsid w:val="00891460"/>
    <w:rsid w:val="00892945"/>
    <w:rsid w:val="00894D4F"/>
    <w:rsid w:val="00896463"/>
    <w:rsid w:val="00897141"/>
    <w:rsid w:val="008A0384"/>
    <w:rsid w:val="008A0EC3"/>
    <w:rsid w:val="008A1521"/>
    <w:rsid w:val="008A1FD4"/>
    <w:rsid w:val="008A2069"/>
    <w:rsid w:val="008A35AD"/>
    <w:rsid w:val="008A5049"/>
    <w:rsid w:val="008A5267"/>
    <w:rsid w:val="008A6303"/>
    <w:rsid w:val="008B0629"/>
    <w:rsid w:val="008B0C05"/>
    <w:rsid w:val="008B0D4D"/>
    <w:rsid w:val="008B1483"/>
    <w:rsid w:val="008B1CEE"/>
    <w:rsid w:val="008B53DF"/>
    <w:rsid w:val="008B6A7E"/>
    <w:rsid w:val="008B6E32"/>
    <w:rsid w:val="008B72AF"/>
    <w:rsid w:val="008B740A"/>
    <w:rsid w:val="008C132E"/>
    <w:rsid w:val="008C1BEC"/>
    <w:rsid w:val="008C2D88"/>
    <w:rsid w:val="008C32C6"/>
    <w:rsid w:val="008C4EF3"/>
    <w:rsid w:val="008C4F96"/>
    <w:rsid w:val="008C5488"/>
    <w:rsid w:val="008C5D1C"/>
    <w:rsid w:val="008C6382"/>
    <w:rsid w:val="008C6747"/>
    <w:rsid w:val="008C6B92"/>
    <w:rsid w:val="008C7314"/>
    <w:rsid w:val="008C77F6"/>
    <w:rsid w:val="008C78C2"/>
    <w:rsid w:val="008D187E"/>
    <w:rsid w:val="008D1A5B"/>
    <w:rsid w:val="008D2164"/>
    <w:rsid w:val="008D38C0"/>
    <w:rsid w:val="008D39A0"/>
    <w:rsid w:val="008D3C36"/>
    <w:rsid w:val="008D4CAE"/>
    <w:rsid w:val="008D5C49"/>
    <w:rsid w:val="008D729C"/>
    <w:rsid w:val="008D7660"/>
    <w:rsid w:val="008D7CC3"/>
    <w:rsid w:val="008D7F52"/>
    <w:rsid w:val="008E0CB1"/>
    <w:rsid w:val="008E1306"/>
    <w:rsid w:val="008E1403"/>
    <w:rsid w:val="008E1CC3"/>
    <w:rsid w:val="008E2D77"/>
    <w:rsid w:val="008E30EA"/>
    <w:rsid w:val="008E3552"/>
    <w:rsid w:val="008E3606"/>
    <w:rsid w:val="008E36CD"/>
    <w:rsid w:val="008E398F"/>
    <w:rsid w:val="008E4A4A"/>
    <w:rsid w:val="008E57CB"/>
    <w:rsid w:val="008E5EF9"/>
    <w:rsid w:val="008E6756"/>
    <w:rsid w:val="008E6CB1"/>
    <w:rsid w:val="008E6F65"/>
    <w:rsid w:val="008E76B7"/>
    <w:rsid w:val="008F1298"/>
    <w:rsid w:val="008F1991"/>
    <w:rsid w:val="008F1C08"/>
    <w:rsid w:val="008F2BAF"/>
    <w:rsid w:val="008F2F9A"/>
    <w:rsid w:val="008F31BA"/>
    <w:rsid w:val="008F4C0A"/>
    <w:rsid w:val="00900A8D"/>
    <w:rsid w:val="009017DE"/>
    <w:rsid w:val="009027AD"/>
    <w:rsid w:val="00904ED7"/>
    <w:rsid w:val="0090659D"/>
    <w:rsid w:val="0091029B"/>
    <w:rsid w:val="00910C5B"/>
    <w:rsid w:val="009113F9"/>
    <w:rsid w:val="00911498"/>
    <w:rsid w:val="00912D90"/>
    <w:rsid w:val="00912EDB"/>
    <w:rsid w:val="0091310D"/>
    <w:rsid w:val="0091540B"/>
    <w:rsid w:val="00915F36"/>
    <w:rsid w:val="00917412"/>
    <w:rsid w:val="00920828"/>
    <w:rsid w:val="00922D8F"/>
    <w:rsid w:val="00925F2A"/>
    <w:rsid w:val="009263D0"/>
    <w:rsid w:val="00927EFA"/>
    <w:rsid w:val="009300BA"/>
    <w:rsid w:val="0093217B"/>
    <w:rsid w:val="00932729"/>
    <w:rsid w:val="00932F47"/>
    <w:rsid w:val="0093373B"/>
    <w:rsid w:val="00934447"/>
    <w:rsid w:val="009353C4"/>
    <w:rsid w:val="009361E9"/>
    <w:rsid w:val="00936951"/>
    <w:rsid w:val="0093698A"/>
    <w:rsid w:val="00936CEB"/>
    <w:rsid w:val="009374B7"/>
    <w:rsid w:val="009407E5"/>
    <w:rsid w:val="00941BF5"/>
    <w:rsid w:val="00941EA3"/>
    <w:rsid w:val="00942D8F"/>
    <w:rsid w:val="00942FC1"/>
    <w:rsid w:val="00943C44"/>
    <w:rsid w:val="00944199"/>
    <w:rsid w:val="00944776"/>
    <w:rsid w:val="00945874"/>
    <w:rsid w:val="009469A6"/>
    <w:rsid w:val="0094707E"/>
    <w:rsid w:val="00950347"/>
    <w:rsid w:val="00950E8C"/>
    <w:rsid w:val="0095122A"/>
    <w:rsid w:val="00951A49"/>
    <w:rsid w:val="00953649"/>
    <w:rsid w:val="0095381C"/>
    <w:rsid w:val="00953A02"/>
    <w:rsid w:val="009563BE"/>
    <w:rsid w:val="00956A34"/>
    <w:rsid w:val="00957048"/>
    <w:rsid w:val="00960361"/>
    <w:rsid w:val="00960853"/>
    <w:rsid w:val="00960A34"/>
    <w:rsid w:val="00961365"/>
    <w:rsid w:val="00962F3D"/>
    <w:rsid w:val="00963043"/>
    <w:rsid w:val="009637E5"/>
    <w:rsid w:val="00963802"/>
    <w:rsid w:val="0096408A"/>
    <w:rsid w:val="00965175"/>
    <w:rsid w:val="00965D52"/>
    <w:rsid w:val="00967740"/>
    <w:rsid w:val="00967CD5"/>
    <w:rsid w:val="00967F2B"/>
    <w:rsid w:val="009713D3"/>
    <w:rsid w:val="00971423"/>
    <w:rsid w:val="00971C2B"/>
    <w:rsid w:val="00973F0B"/>
    <w:rsid w:val="009757C2"/>
    <w:rsid w:val="0097588D"/>
    <w:rsid w:val="0097660A"/>
    <w:rsid w:val="00980522"/>
    <w:rsid w:val="0098078F"/>
    <w:rsid w:val="0098212E"/>
    <w:rsid w:val="00982F47"/>
    <w:rsid w:val="00983AAA"/>
    <w:rsid w:val="009842DE"/>
    <w:rsid w:val="00984961"/>
    <w:rsid w:val="00984EA6"/>
    <w:rsid w:val="00987129"/>
    <w:rsid w:val="00987AB1"/>
    <w:rsid w:val="009903CA"/>
    <w:rsid w:val="00990478"/>
    <w:rsid w:val="0099104E"/>
    <w:rsid w:val="0099452E"/>
    <w:rsid w:val="00995461"/>
    <w:rsid w:val="00995589"/>
    <w:rsid w:val="00995B4E"/>
    <w:rsid w:val="009A0804"/>
    <w:rsid w:val="009A1615"/>
    <w:rsid w:val="009A1882"/>
    <w:rsid w:val="009A1B41"/>
    <w:rsid w:val="009A21DE"/>
    <w:rsid w:val="009A3233"/>
    <w:rsid w:val="009A35E5"/>
    <w:rsid w:val="009A3C16"/>
    <w:rsid w:val="009A402D"/>
    <w:rsid w:val="009A4A9B"/>
    <w:rsid w:val="009A4B09"/>
    <w:rsid w:val="009A61D0"/>
    <w:rsid w:val="009A649E"/>
    <w:rsid w:val="009A707A"/>
    <w:rsid w:val="009A79D7"/>
    <w:rsid w:val="009A7F09"/>
    <w:rsid w:val="009B3554"/>
    <w:rsid w:val="009B38E5"/>
    <w:rsid w:val="009B5355"/>
    <w:rsid w:val="009B6415"/>
    <w:rsid w:val="009B6B69"/>
    <w:rsid w:val="009B7F69"/>
    <w:rsid w:val="009C04C8"/>
    <w:rsid w:val="009C0AFA"/>
    <w:rsid w:val="009C0F3C"/>
    <w:rsid w:val="009C235D"/>
    <w:rsid w:val="009C2682"/>
    <w:rsid w:val="009C34F9"/>
    <w:rsid w:val="009C4886"/>
    <w:rsid w:val="009C52BD"/>
    <w:rsid w:val="009C6A09"/>
    <w:rsid w:val="009C75E9"/>
    <w:rsid w:val="009D0186"/>
    <w:rsid w:val="009D1656"/>
    <w:rsid w:val="009D216F"/>
    <w:rsid w:val="009D22D6"/>
    <w:rsid w:val="009D2CD4"/>
    <w:rsid w:val="009D3D8F"/>
    <w:rsid w:val="009D45D5"/>
    <w:rsid w:val="009D4C16"/>
    <w:rsid w:val="009D4D30"/>
    <w:rsid w:val="009D559B"/>
    <w:rsid w:val="009E031F"/>
    <w:rsid w:val="009E1DBF"/>
    <w:rsid w:val="009E4AF6"/>
    <w:rsid w:val="009E641C"/>
    <w:rsid w:val="009E6595"/>
    <w:rsid w:val="009E7131"/>
    <w:rsid w:val="009E75A7"/>
    <w:rsid w:val="009E7F00"/>
    <w:rsid w:val="009F068E"/>
    <w:rsid w:val="009F09F2"/>
    <w:rsid w:val="009F0B4E"/>
    <w:rsid w:val="009F174E"/>
    <w:rsid w:val="009F39E9"/>
    <w:rsid w:val="009F3BD3"/>
    <w:rsid w:val="009F4264"/>
    <w:rsid w:val="009F4778"/>
    <w:rsid w:val="009F5ABF"/>
    <w:rsid w:val="009F5B6E"/>
    <w:rsid w:val="009F71E0"/>
    <w:rsid w:val="009F7F12"/>
    <w:rsid w:val="00A00314"/>
    <w:rsid w:val="00A02D77"/>
    <w:rsid w:val="00A033EA"/>
    <w:rsid w:val="00A0570F"/>
    <w:rsid w:val="00A05BB6"/>
    <w:rsid w:val="00A05FB0"/>
    <w:rsid w:val="00A06CC0"/>
    <w:rsid w:val="00A07293"/>
    <w:rsid w:val="00A079E4"/>
    <w:rsid w:val="00A11359"/>
    <w:rsid w:val="00A11DA1"/>
    <w:rsid w:val="00A128E7"/>
    <w:rsid w:val="00A13D57"/>
    <w:rsid w:val="00A148A3"/>
    <w:rsid w:val="00A154C7"/>
    <w:rsid w:val="00A162CC"/>
    <w:rsid w:val="00A16AF6"/>
    <w:rsid w:val="00A17449"/>
    <w:rsid w:val="00A17B86"/>
    <w:rsid w:val="00A204BA"/>
    <w:rsid w:val="00A20900"/>
    <w:rsid w:val="00A21C89"/>
    <w:rsid w:val="00A22948"/>
    <w:rsid w:val="00A232ED"/>
    <w:rsid w:val="00A236A7"/>
    <w:rsid w:val="00A23972"/>
    <w:rsid w:val="00A23DBF"/>
    <w:rsid w:val="00A2415C"/>
    <w:rsid w:val="00A250E1"/>
    <w:rsid w:val="00A3082B"/>
    <w:rsid w:val="00A30927"/>
    <w:rsid w:val="00A309C3"/>
    <w:rsid w:val="00A314D9"/>
    <w:rsid w:val="00A31817"/>
    <w:rsid w:val="00A32E63"/>
    <w:rsid w:val="00A331EF"/>
    <w:rsid w:val="00A344F0"/>
    <w:rsid w:val="00A353FF"/>
    <w:rsid w:val="00A35805"/>
    <w:rsid w:val="00A36773"/>
    <w:rsid w:val="00A36852"/>
    <w:rsid w:val="00A36D64"/>
    <w:rsid w:val="00A3709E"/>
    <w:rsid w:val="00A372F0"/>
    <w:rsid w:val="00A37635"/>
    <w:rsid w:val="00A37F5B"/>
    <w:rsid w:val="00A404D4"/>
    <w:rsid w:val="00A42851"/>
    <w:rsid w:val="00A43196"/>
    <w:rsid w:val="00A4528B"/>
    <w:rsid w:val="00A46F47"/>
    <w:rsid w:val="00A52924"/>
    <w:rsid w:val="00A54B74"/>
    <w:rsid w:val="00A55F6B"/>
    <w:rsid w:val="00A56A55"/>
    <w:rsid w:val="00A57660"/>
    <w:rsid w:val="00A60474"/>
    <w:rsid w:val="00A60642"/>
    <w:rsid w:val="00A630B6"/>
    <w:rsid w:val="00A6317F"/>
    <w:rsid w:val="00A6475D"/>
    <w:rsid w:val="00A657EE"/>
    <w:rsid w:val="00A658CF"/>
    <w:rsid w:val="00A65C96"/>
    <w:rsid w:val="00A66261"/>
    <w:rsid w:val="00A66748"/>
    <w:rsid w:val="00A6724E"/>
    <w:rsid w:val="00A67873"/>
    <w:rsid w:val="00A719F1"/>
    <w:rsid w:val="00A71AEF"/>
    <w:rsid w:val="00A7247D"/>
    <w:rsid w:val="00A72878"/>
    <w:rsid w:val="00A73E7A"/>
    <w:rsid w:val="00A75A80"/>
    <w:rsid w:val="00A766FA"/>
    <w:rsid w:val="00A767AE"/>
    <w:rsid w:val="00A76F2B"/>
    <w:rsid w:val="00A7792C"/>
    <w:rsid w:val="00A80E77"/>
    <w:rsid w:val="00A817D0"/>
    <w:rsid w:val="00A84601"/>
    <w:rsid w:val="00A84B27"/>
    <w:rsid w:val="00A858FF"/>
    <w:rsid w:val="00A85F74"/>
    <w:rsid w:val="00A8620D"/>
    <w:rsid w:val="00A86381"/>
    <w:rsid w:val="00A86A30"/>
    <w:rsid w:val="00A87249"/>
    <w:rsid w:val="00A8735B"/>
    <w:rsid w:val="00A87850"/>
    <w:rsid w:val="00A90293"/>
    <w:rsid w:val="00A90A8B"/>
    <w:rsid w:val="00A90F35"/>
    <w:rsid w:val="00A92D11"/>
    <w:rsid w:val="00A93A16"/>
    <w:rsid w:val="00A93CAD"/>
    <w:rsid w:val="00A95F4F"/>
    <w:rsid w:val="00A97250"/>
    <w:rsid w:val="00AA0157"/>
    <w:rsid w:val="00AA0A68"/>
    <w:rsid w:val="00AA1A59"/>
    <w:rsid w:val="00AA29E7"/>
    <w:rsid w:val="00AA2C62"/>
    <w:rsid w:val="00AA59D4"/>
    <w:rsid w:val="00AA62B4"/>
    <w:rsid w:val="00AA6C8C"/>
    <w:rsid w:val="00AB13A9"/>
    <w:rsid w:val="00AB14BB"/>
    <w:rsid w:val="00AB333E"/>
    <w:rsid w:val="00AB3C20"/>
    <w:rsid w:val="00AB3D7C"/>
    <w:rsid w:val="00AB4171"/>
    <w:rsid w:val="00AB4941"/>
    <w:rsid w:val="00AB61A8"/>
    <w:rsid w:val="00AB6754"/>
    <w:rsid w:val="00AB6C77"/>
    <w:rsid w:val="00AB78AD"/>
    <w:rsid w:val="00AC0A75"/>
    <w:rsid w:val="00AC13C9"/>
    <w:rsid w:val="00AC22F0"/>
    <w:rsid w:val="00AC2459"/>
    <w:rsid w:val="00AC254F"/>
    <w:rsid w:val="00AC30D4"/>
    <w:rsid w:val="00AC30EF"/>
    <w:rsid w:val="00AC3915"/>
    <w:rsid w:val="00AC3B27"/>
    <w:rsid w:val="00AC49EE"/>
    <w:rsid w:val="00AC645C"/>
    <w:rsid w:val="00AC74B5"/>
    <w:rsid w:val="00AC7AB4"/>
    <w:rsid w:val="00AD029B"/>
    <w:rsid w:val="00AD0AFA"/>
    <w:rsid w:val="00AD2BF9"/>
    <w:rsid w:val="00AD365F"/>
    <w:rsid w:val="00AD43E4"/>
    <w:rsid w:val="00AD4981"/>
    <w:rsid w:val="00AD6501"/>
    <w:rsid w:val="00AD6790"/>
    <w:rsid w:val="00AD6FA7"/>
    <w:rsid w:val="00AD7516"/>
    <w:rsid w:val="00AE03CB"/>
    <w:rsid w:val="00AE1916"/>
    <w:rsid w:val="00AE2A69"/>
    <w:rsid w:val="00AE304F"/>
    <w:rsid w:val="00AE5450"/>
    <w:rsid w:val="00AE5A81"/>
    <w:rsid w:val="00AE5B01"/>
    <w:rsid w:val="00AE6422"/>
    <w:rsid w:val="00AE6804"/>
    <w:rsid w:val="00AF0507"/>
    <w:rsid w:val="00AF2184"/>
    <w:rsid w:val="00AF3B10"/>
    <w:rsid w:val="00AF4476"/>
    <w:rsid w:val="00AF4B1F"/>
    <w:rsid w:val="00AF4D54"/>
    <w:rsid w:val="00AF5772"/>
    <w:rsid w:val="00AF6356"/>
    <w:rsid w:val="00AF7006"/>
    <w:rsid w:val="00B00CFF"/>
    <w:rsid w:val="00B02B1B"/>
    <w:rsid w:val="00B02C81"/>
    <w:rsid w:val="00B03310"/>
    <w:rsid w:val="00B036F6"/>
    <w:rsid w:val="00B03947"/>
    <w:rsid w:val="00B03C12"/>
    <w:rsid w:val="00B04B10"/>
    <w:rsid w:val="00B076A6"/>
    <w:rsid w:val="00B101F7"/>
    <w:rsid w:val="00B10B99"/>
    <w:rsid w:val="00B10D73"/>
    <w:rsid w:val="00B11129"/>
    <w:rsid w:val="00B113D7"/>
    <w:rsid w:val="00B11C39"/>
    <w:rsid w:val="00B1241C"/>
    <w:rsid w:val="00B128E2"/>
    <w:rsid w:val="00B14541"/>
    <w:rsid w:val="00B157B5"/>
    <w:rsid w:val="00B204E4"/>
    <w:rsid w:val="00B209F3"/>
    <w:rsid w:val="00B227F8"/>
    <w:rsid w:val="00B22AF9"/>
    <w:rsid w:val="00B2386E"/>
    <w:rsid w:val="00B24A6E"/>
    <w:rsid w:val="00B24C89"/>
    <w:rsid w:val="00B302A1"/>
    <w:rsid w:val="00B30C1B"/>
    <w:rsid w:val="00B318C3"/>
    <w:rsid w:val="00B318D8"/>
    <w:rsid w:val="00B33777"/>
    <w:rsid w:val="00B33798"/>
    <w:rsid w:val="00B33CD3"/>
    <w:rsid w:val="00B34ADE"/>
    <w:rsid w:val="00B353F8"/>
    <w:rsid w:val="00B36110"/>
    <w:rsid w:val="00B36346"/>
    <w:rsid w:val="00B37064"/>
    <w:rsid w:val="00B427F2"/>
    <w:rsid w:val="00B454F4"/>
    <w:rsid w:val="00B4558E"/>
    <w:rsid w:val="00B46149"/>
    <w:rsid w:val="00B474E9"/>
    <w:rsid w:val="00B4765C"/>
    <w:rsid w:val="00B553B6"/>
    <w:rsid w:val="00B56086"/>
    <w:rsid w:val="00B56584"/>
    <w:rsid w:val="00B567D0"/>
    <w:rsid w:val="00B56E5B"/>
    <w:rsid w:val="00B5754A"/>
    <w:rsid w:val="00B5769B"/>
    <w:rsid w:val="00B62AE3"/>
    <w:rsid w:val="00B67903"/>
    <w:rsid w:val="00B704BC"/>
    <w:rsid w:val="00B72025"/>
    <w:rsid w:val="00B72D1B"/>
    <w:rsid w:val="00B730CE"/>
    <w:rsid w:val="00B744D7"/>
    <w:rsid w:val="00B74F17"/>
    <w:rsid w:val="00B75A10"/>
    <w:rsid w:val="00B76D6C"/>
    <w:rsid w:val="00B8078D"/>
    <w:rsid w:val="00B82451"/>
    <w:rsid w:val="00B8274B"/>
    <w:rsid w:val="00B84003"/>
    <w:rsid w:val="00B843D0"/>
    <w:rsid w:val="00B84779"/>
    <w:rsid w:val="00B8496F"/>
    <w:rsid w:val="00B85604"/>
    <w:rsid w:val="00B87E64"/>
    <w:rsid w:val="00B9200D"/>
    <w:rsid w:val="00B92AFB"/>
    <w:rsid w:val="00B93999"/>
    <w:rsid w:val="00B95375"/>
    <w:rsid w:val="00B9649D"/>
    <w:rsid w:val="00B96CB3"/>
    <w:rsid w:val="00B97577"/>
    <w:rsid w:val="00BA24DB"/>
    <w:rsid w:val="00BA37CF"/>
    <w:rsid w:val="00BA4B48"/>
    <w:rsid w:val="00BA683A"/>
    <w:rsid w:val="00BA716F"/>
    <w:rsid w:val="00BA7B9C"/>
    <w:rsid w:val="00BB0C98"/>
    <w:rsid w:val="00BB1C7D"/>
    <w:rsid w:val="00BB1CFC"/>
    <w:rsid w:val="00BB1D72"/>
    <w:rsid w:val="00BB2FBC"/>
    <w:rsid w:val="00BB4DD0"/>
    <w:rsid w:val="00BB5D5D"/>
    <w:rsid w:val="00BB5FF5"/>
    <w:rsid w:val="00BB6305"/>
    <w:rsid w:val="00BB6D19"/>
    <w:rsid w:val="00BB7E48"/>
    <w:rsid w:val="00BC1FCF"/>
    <w:rsid w:val="00BC2553"/>
    <w:rsid w:val="00BC4B05"/>
    <w:rsid w:val="00BC4BBF"/>
    <w:rsid w:val="00BC55FA"/>
    <w:rsid w:val="00BC6A61"/>
    <w:rsid w:val="00BC6B13"/>
    <w:rsid w:val="00BD0443"/>
    <w:rsid w:val="00BD12D8"/>
    <w:rsid w:val="00BD1C11"/>
    <w:rsid w:val="00BD2039"/>
    <w:rsid w:val="00BD286F"/>
    <w:rsid w:val="00BD4A81"/>
    <w:rsid w:val="00BD524A"/>
    <w:rsid w:val="00BD7FFA"/>
    <w:rsid w:val="00BE0B8E"/>
    <w:rsid w:val="00BE0E36"/>
    <w:rsid w:val="00BE1613"/>
    <w:rsid w:val="00BE2F62"/>
    <w:rsid w:val="00BE37F2"/>
    <w:rsid w:val="00BE4162"/>
    <w:rsid w:val="00BE527E"/>
    <w:rsid w:val="00BE596A"/>
    <w:rsid w:val="00BE74F8"/>
    <w:rsid w:val="00BE7CB9"/>
    <w:rsid w:val="00BE7CD8"/>
    <w:rsid w:val="00BE7D40"/>
    <w:rsid w:val="00BF1B45"/>
    <w:rsid w:val="00BF1E8E"/>
    <w:rsid w:val="00BF205B"/>
    <w:rsid w:val="00BF3AA0"/>
    <w:rsid w:val="00BF4684"/>
    <w:rsid w:val="00BF5AB3"/>
    <w:rsid w:val="00BF5B7C"/>
    <w:rsid w:val="00BF6346"/>
    <w:rsid w:val="00BF6E7F"/>
    <w:rsid w:val="00C00CE3"/>
    <w:rsid w:val="00C01479"/>
    <w:rsid w:val="00C01969"/>
    <w:rsid w:val="00C01BC3"/>
    <w:rsid w:val="00C02FD4"/>
    <w:rsid w:val="00C03172"/>
    <w:rsid w:val="00C0341B"/>
    <w:rsid w:val="00C03556"/>
    <w:rsid w:val="00C0537B"/>
    <w:rsid w:val="00C057A3"/>
    <w:rsid w:val="00C05BB5"/>
    <w:rsid w:val="00C07A01"/>
    <w:rsid w:val="00C10A60"/>
    <w:rsid w:val="00C11880"/>
    <w:rsid w:val="00C11E93"/>
    <w:rsid w:val="00C12B94"/>
    <w:rsid w:val="00C12D20"/>
    <w:rsid w:val="00C12EAC"/>
    <w:rsid w:val="00C12F9D"/>
    <w:rsid w:val="00C13368"/>
    <w:rsid w:val="00C1432D"/>
    <w:rsid w:val="00C14BFB"/>
    <w:rsid w:val="00C15C0E"/>
    <w:rsid w:val="00C177BE"/>
    <w:rsid w:val="00C20E1F"/>
    <w:rsid w:val="00C20FE2"/>
    <w:rsid w:val="00C249C7"/>
    <w:rsid w:val="00C24A80"/>
    <w:rsid w:val="00C25B97"/>
    <w:rsid w:val="00C26439"/>
    <w:rsid w:val="00C26F5A"/>
    <w:rsid w:val="00C30CC2"/>
    <w:rsid w:val="00C313F1"/>
    <w:rsid w:val="00C32D93"/>
    <w:rsid w:val="00C34369"/>
    <w:rsid w:val="00C348D7"/>
    <w:rsid w:val="00C356BA"/>
    <w:rsid w:val="00C36464"/>
    <w:rsid w:val="00C3671F"/>
    <w:rsid w:val="00C36E56"/>
    <w:rsid w:val="00C370DE"/>
    <w:rsid w:val="00C37F8B"/>
    <w:rsid w:val="00C40075"/>
    <w:rsid w:val="00C402B3"/>
    <w:rsid w:val="00C40CA2"/>
    <w:rsid w:val="00C4136A"/>
    <w:rsid w:val="00C413D0"/>
    <w:rsid w:val="00C42010"/>
    <w:rsid w:val="00C42BC3"/>
    <w:rsid w:val="00C4343D"/>
    <w:rsid w:val="00C463CD"/>
    <w:rsid w:val="00C47956"/>
    <w:rsid w:val="00C47A7B"/>
    <w:rsid w:val="00C47D07"/>
    <w:rsid w:val="00C50879"/>
    <w:rsid w:val="00C50EAC"/>
    <w:rsid w:val="00C519D1"/>
    <w:rsid w:val="00C51C66"/>
    <w:rsid w:val="00C523D4"/>
    <w:rsid w:val="00C52D11"/>
    <w:rsid w:val="00C53B5D"/>
    <w:rsid w:val="00C546AA"/>
    <w:rsid w:val="00C55AE4"/>
    <w:rsid w:val="00C55B11"/>
    <w:rsid w:val="00C56221"/>
    <w:rsid w:val="00C57AE0"/>
    <w:rsid w:val="00C60E10"/>
    <w:rsid w:val="00C613FB"/>
    <w:rsid w:val="00C6154C"/>
    <w:rsid w:val="00C61A62"/>
    <w:rsid w:val="00C62650"/>
    <w:rsid w:val="00C627C1"/>
    <w:rsid w:val="00C62C72"/>
    <w:rsid w:val="00C63D4E"/>
    <w:rsid w:val="00C6566C"/>
    <w:rsid w:val="00C66214"/>
    <w:rsid w:val="00C6673B"/>
    <w:rsid w:val="00C66959"/>
    <w:rsid w:val="00C6695B"/>
    <w:rsid w:val="00C676A8"/>
    <w:rsid w:val="00C71F3B"/>
    <w:rsid w:val="00C72317"/>
    <w:rsid w:val="00C7274B"/>
    <w:rsid w:val="00C739F7"/>
    <w:rsid w:val="00C73B51"/>
    <w:rsid w:val="00C746F6"/>
    <w:rsid w:val="00C74782"/>
    <w:rsid w:val="00C7658A"/>
    <w:rsid w:val="00C76BDB"/>
    <w:rsid w:val="00C80113"/>
    <w:rsid w:val="00C8087F"/>
    <w:rsid w:val="00C810CF"/>
    <w:rsid w:val="00C813AD"/>
    <w:rsid w:val="00C82E41"/>
    <w:rsid w:val="00C83291"/>
    <w:rsid w:val="00C8376D"/>
    <w:rsid w:val="00C83A97"/>
    <w:rsid w:val="00C844B5"/>
    <w:rsid w:val="00C845F6"/>
    <w:rsid w:val="00C84BED"/>
    <w:rsid w:val="00C858F4"/>
    <w:rsid w:val="00C85BD5"/>
    <w:rsid w:val="00C85FE6"/>
    <w:rsid w:val="00C862FD"/>
    <w:rsid w:val="00C8679B"/>
    <w:rsid w:val="00C875CA"/>
    <w:rsid w:val="00C879CA"/>
    <w:rsid w:val="00C91170"/>
    <w:rsid w:val="00C913BC"/>
    <w:rsid w:val="00C92285"/>
    <w:rsid w:val="00C93222"/>
    <w:rsid w:val="00C973D2"/>
    <w:rsid w:val="00C97D28"/>
    <w:rsid w:val="00CA1EAC"/>
    <w:rsid w:val="00CA24B4"/>
    <w:rsid w:val="00CA2718"/>
    <w:rsid w:val="00CA2F3F"/>
    <w:rsid w:val="00CA2FF9"/>
    <w:rsid w:val="00CA3FAC"/>
    <w:rsid w:val="00CA4758"/>
    <w:rsid w:val="00CA4D4E"/>
    <w:rsid w:val="00CA5348"/>
    <w:rsid w:val="00CA6C39"/>
    <w:rsid w:val="00CA762C"/>
    <w:rsid w:val="00CB05F8"/>
    <w:rsid w:val="00CB0742"/>
    <w:rsid w:val="00CB0CFD"/>
    <w:rsid w:val="00CB1B4C"/>
    <w:rsid w:val="00CB2160"/>
    <w:rsid w:val="00CB3138"/>
    <w:rsid w:val="00CB3838"/>
    <w:rsid w:val="00CB3C6E"/>
    <w:rsid w:val="00CB4A56"/>
    <w:rsid w:val="00CB5EF0"/>
    <w:rsid w:val="00CB5F2F"/>
    <w:rsid w:val="00CB7DC6"/>
    <w:rsid w:val="00CC1003"/>
    <w:rsid w:val="00CC10A3"/>
    <w:rsid w:val="00CC2B62"/>
    <w:rsid w:val="00CC2CB1"/>
    <w:rsid w:val="00CC5002"/>
    <w:rsid w:val="00CC534D"/>
    <w:rsid w:val="00CC64EB"/>
    <w:rsid w:val="00CC653A"/>
    <w:rsid w:val="00CC6C4A"/>
    <w:rsid w:val="00CC6D88"/>
    <w:rsid w:val="00CC7AC2"/>
    <w:rsid w:val="00CC7DD6"/>
    <w:rsid w:val="00CD04C6"/>
    <w:rsid w:val="00CD113A"/>
    <w:rsid w:val="00CD117F"/>
    <w:rsid w:val="00CD2EA7"/>
    <w:rsid w:val="00CD3AB0"/>
    <w:rsid w:val="00CD53E7"/>
    <w:rsid w:val="00CD54BA"/>
    <w:rsid w:val="00CD5AB8"/>
    <w:rsid w:val="00CD78E4"/>
    <w:rsid w:val="00CE0F5C"/>
    <w:rsid w:val="00CE368A"/>
    <w:rsid w:val="00CE4779"/>
    <w:rsid w:val="00CE534F"/>
    <w:rsid w:val="00CE58EE"/>
    <w:rsid w:val="00CE5C6E"/>
    <w:rsid w:val="00CE5E42"/>
    <w:rsid w:val="00CE6E54"/>
    <w:rsid w:val="00CE7F0D"/>
    <w:rsid w:val="00CF0245"/>
    <w:rsid w:val="00CF1B58"/>
    <w:rsid w:val="00CF1CB1"/>
    <w:rsid w:val="00CF20B9"/>
    <w:rsid w:val="00CF2863"/>
    <w:rsid w:val="00CF28A0"/>
    <w:rsid w:val="00CF2A3C"/>
    <w:rsid w:val="00CF2EF9"/>
    <w:rsid w:val="00CF338C"/>
    <w:rsid w:val="00CF3EC0"/>
    <w:rsid w:val="00CF4B63"/>
    <w:rsid w:val="00CF4CFC"/>
    <w:rsid w:val="00CF5A78"/>
    <w:rsid w:val="00CF5A94"/>
    <w:rsid w:val="00CF61C3"/>
    <w:rsid w:val="00CF646D"/>
    <w:rsid w:val="00CF6DA1"/>
    <w:rsid w:val="00CF72C1"/>
    <w:rsid w:val="00CF7F22"/>
    <w:rsid w:val="00D00045"/>
    <w:rsid w:val="00D00B3D"/>
    <w:rsid w:val="00D014E0"/>
    <w:rsid w:val="00D01934"/>
    <w:rsid w:val="00D02817"/>
    <w:rsid w:val="00D03760"/>
    <w:rsid w:val="00D05416"/>
    <w:rsid w:val="00D05DDC"/>
    <w:rsid w:val="00D06FF4"/>
    <w:rsid w:val="00D072A1"/>
    <w:rsid w:val="00D10921"/>
    <w:rsid w:val="00D12374"/>
    <w:rsid w:val="00D13500"/>
    <w:rsid w:val="00D15E43"/>
    <w:rsid w:val="00D16911"/>
    <w:rsid w:val="00D17D4B"/>
    <w:rsid w:val="00D207F1"/>
    <w:rsid w:val="00D218F1"/>
    <w:rsid w:val="00D22A53"/>
    <w:rsid w:val="00D24375"/>
    <w:rsid w:val="00D24EE7"/>
    <w:rsid w:val="00D25672"/>
    <w:rsid w:val="00D26245"/>
    <w:rsid w:val="00D26AE3"/>
    <w:rsid w:val="00D2735F"/>
    <w:rsid w:val="00D307D3"/>
    <w:rsid w:val="00D312F7"/>
    <w:rsid w:val="00D31CAA"/>
    <w:rsid w:val="00D32F34"/>
    <w:rsid w:val="00D34292"/>
    <w:rsid w:val="00D356EC"/>
    <w:rsid w:val="00D35C0A"/>
    <w:rsid w:val="00D35D70"/>
    <w:rsid w:val="00D4105B"/>
    <w:rsid w:val="00D41FDB"/>
    <w:rsid w:val="00D42E4C"/>
    <w:rsid w:val="00D43421"/>
    <w:rsid w:val="00D43917"/>
    <w:rsid w:val="00D4439E"/>
    <w:rsid w:val="00D44EDE"/>
    <w:rsid w:val="00D45494"/>
    <w:rsid w:val="00D45FEB"/>
    <w:rsid w:val="00D46F89"/>
    <w:rsid w:val="00D47132"/>
    <w:rsid w:val="00D4729A"/>
    <w:rsid w:val="00D47BA8"/>
    <w:rsid w:val="00D503D6"/>
    <w:rsid w:val="00D51069"/>
    <w:rsid w:val="00D540BD"/>
    <w:rsid w:val="00D5525D"/>
    <w:rsid w:val="00D558BC"/>
    <w:rsid w:val="00D55B83"/>
    <w:rsid w:val="00D600E7"/>
    <w:rsid w:val="00D6196A"/>
    <w:rsid w:val="00D6198B"/>
    <w:rsid w:val="00D62F2C"/>
    <w:rsid w:val="00D63615"/>
    <w:rsid w:val="00D6444D"/>
    <w:rsid w:val="00D70275"/>
    <w:rsid w:val="00D70E5F"/>
    <w:rsid w:val="00D75518"/>
    <w:rsid w:val="00D76725"/>
    <w:rsid w:val="00D76C0E"/>
    <w:rsid w:val="00D77145"/>
    <w:rsid w:val="00D775BD"/>
    <w:rsid w:val="00D817F8"/>
    <w:rsid w:val="00D823E4"/>
    <w:rsid w:val="00D829E2"/>
    <w:rsid w:val="00D83D0D"/>
    <w:rsid w:val="00D83D79"/>
    <w:rsid w:val="00D8411E"/>
    <w:rsid w:val="00D85ABC"/>
    <w:rsid w:val="00D86742"/>
    <w:rsid w:val="00D87128"/>
    <w:rsid w:val="00D91058"/>
    <w:rsid w:val="00D976D4"/>
    <w:rsid w:val="00DA04D7"/>
    <w:rsid w:val="00DA11DF"/>
    <w:rsid w:val="00DA2265"/>
    <w:rsid w:val="00DA284D"/>
    <w:rsid w:val="00DA3B31"/>
    <w:rsid w:val="00DA3F5A"/>
    <w:rsid w:val="00DA3FF7"/>
    <w:rsid w:val="00DA4B7B"/>
    <w:rsid w:val="00DA56A1"/>
    <w:rsid w:val="00DA5E6A"/>
    <w:rsid w:val="00DB0284"/>
    <w:rsid w:val="00DB03DC"/>
    <w:rsid w:val="00DB0504"/>
    <w:rsid w:val="00DB087D"/>
    <w:rsid w:val="00DB0F2F"/>
    <w:rsid w:val="00DB1E9C"/>
    <w:rsid w:val="00DB3685"/>
    <w:rsid w:val="00DB3F1C"/>
    <w:rsid w:val="00DB412D"/>
    <w:rsid w:val="00DB5041"/>
    <w:rsid w:val="00DB7314"/>
    <w:rsid w:val="00DC0213"/>
    <w:rsid w:val="00DC3621"/>
    <w:rsid w:val="00DC3C2E"/>
    <w:rsid w:val="00DC44F3"/>
    <w:rsid w:val="00DC6718"/>
    <w:rsid w:val="00DC76F5"/>
    <w:rsid w:val="00DC7D8E"/>
    <w:rsid w:val="00DD10D4"/>
    <w:rsid w:val="00DD2004"/>
    <w:rsid w:val="00DD3833"/>
    <w:rsid w:val="00DD3851"/>
    <w:rsid w:val="00DD540D"/>
    <w:rsid w:val="00DD5828"/>
    <w:rsid w:val="00DD5D18"/>
    <w:rsid w:val="00DD6706"/>
    <w:rsid w:val="00DE0091"/>
    <w:rsid w:val="00DE12A4"/>
    <w:rsid w:val="00DE5651"/>
    <w:rsid w:val="00DE62C9"/>
    <w:rsid w:val="00DE6BEA"/>
    <w:rsid w:val="00DE7390"/>
    <w:rsid w:val="00DE7403"/>
    <w:rsid w:val="00DE7838"/>
    <w:rsid w:val="00DF06D3"/>
    <w:rsid w:val="00DF0F2B"/>
    <w:rsid w:val="00DF1B34"/>
    <w:rsid w:val="00DF2BBB"/>
    <w:rsid w:val="00DF3794"/>
    <w:rsid w:val="00DF533F"/>
    <w:rsid w:val="00DF749D"/>
    <w:rsid w:val="00E002FD"/>
    <w:rsid w:val="00E014C8"/>
    <w:rsid w:val="00E0199E"/>
    <w:rsid w:val="00E0380C"/>
    <w:rsid w:val="00E03F14"/>
    <w:rsid w:val="00E04FE2"/>
    <w:rsid w:val="00E05016"/>
    <w:rsid w:val="00E050BD"/>
    <w:rsid w:val="00E0521B"/>
    <w:rsid w:val="00E055E9"/>
    <w:rsid w:val="00E0632A"/>
    <w:rsid w:val="00E06EEF"/>
    <w:rsid w:val="00E07742"/>
    <w:rsid w:val="00E07BB5"/>
    <w:rsid w:val="00E10D29"/>
    <w:rsid w:val="00E1157D"/>
    <w:rsid w:val="00E12465"/>
    <w:rsid w:val="00E13266"/>
    <w:rsid w:val="00E1331D"/>
    <w:rsid w:val="00E134E8"/>
    <w:rsid w:val="00E14AE4"/>
    <w:rsid w:val="00E1545A"/>
    <w:rsid w:val="00E15954"/>
    <w:rsid w:val="00E16A9F"/>
    <w:rsid w:val="00E17998"/>
    <w:rsid w:val="00E20744"/>
    <w:rsid w:val="00E20E5B"/>
    <w:rsid w:val="00E21E2E"/>
    <w:rsid w:val="00E22B30"/>
    <w:rsid w:val="00E22E11"/>
    <w:rsid w:val="00E231D8"/>
    <w:rsid w:val="00E23BAA"/>
    <w:rsid w:val="00E27310"/>
    <w:rsid w:val="00E303ED"/>
    <w:rsid w:val="00E30937"/>
    <w:rsid w:val="00E3203D"/>
    <w:rsid w:val="00E33C75"/>
    <w:rsid w:val="00E33F70"/>
    <w:rsid w:val="00E34EF5"/>
    <w:rsid w:val="00E35C2D"/>
    <w:rsid w:val="00E403DB"/>
    <w:rsid w:val="00E42000"/>
    <w:rsid w:val="00E425D0"/>
    <w:rsid w:val="00E42F22"/>
    <w:rsid w:val="00E42F83"/>
    <w:rsid w:val="00E44354"/>
    <w:rsid w:val="00E44F49"/>
    <w:rsid w:val="00E47D90"/>
    <w:rsid w:val="00E513C5"/>
    <w:rsid w:val="00E52329"/>
    <w:rsid w:val="00E5499A"/>
    <w:rsid w:val="00E55F9F"/>
    <w:rsid w:val="00E5789B"/>
    <w:rsid w:val="00E61331"/>
    <w:rsid w:val="00E615A7"/>
    <w:rsid w:val="00E624D0"/>
    <w:rsid w:val="00E6295C"/>
    <w:rsid w:val="00E659EA"/>
    <w:rsid w:val="00E70393"/>
    <w:rsid w:val="00E707E1"/>
    <w:rsid w:val="00E70D19"/>
    <w:rsid w:val="00E7291B"/>
    <w:rsid w:val="00E732BA"/>
    <w:rsid w:val="00E7330A"/>
    <w:rsid w:val="00E744C7"/>
    <w:rsid w:val="00E7567C"/>
    <w:rsid w:val="00E77FCD"/>
    <w:rsid w:val="00E803B3"/>
    <w:rsid w:val="00E825CB"/>
    <w:rsid w:val="00E83410"/>
    <w:rsid w:val="00E83448"/>
    <w:rsid w:val="00E841C6"/>
    <w:rsid w:val="00E85225"/>
    <w:rsid w:val="00E86498"/>
    <w:rsid w:val="00E87497"/>
    <w:rsid w:val="00E9007E"/>
    <w:rsid w:val="00E90B9D"/>
    <w:rsid w:val="00E9138B"/>
    <w:rsid w:val="00E92132"/>
    <w:rsid w:val="00E928FB"/>
    <w:rsid w:val="00E93580"/>
    <w:rsid w:val="00E937D8"/>
    <w:rsid w:val="00E94E23"/>
    <w:rsid w:val="00E95F84"/>
    <w:rsid w:val="00E96307"/>
    <w:rsid w:val="00E9649B"/>
    <w:rsid w:val="00E965F9"/>
    <w:rsid w:val="00EA09DA"/>
    <w:rsid w:val="00EA16DD"/>
    <w:rsid w:val="00EA2868"/>
    <w:rsid w:val="00EA2C39"/>
    <w:rsid w:val="00EA5278"/>
    <w:rsid w:val="00EA5BCB"/>
    <w:rsid w:val="00EA5EFA"/>
    <w:rsid w:val="00EA7812"/>
    <w:rsid w:val="00EB0599"/>
    <w:rsid w:val="00EB0B12"/>
    <w:rsid w:val="00EB152A"/>
    <w:rsid w:val="00EB20DE"/>
    <w:rsid w:val="00EB3025"/>
    <w:rsid w:val="00EB39DD"/>
    <w:rsid w:val="00EB4C35"/>
    <w:rsid w:val="00EB5017"/>
    <w:rsid w:val="00EB67D8"/>
    <w:rsid w:val="00EC0A7E"/>
    <w:rsid w:val="00EC1790"/>
    <w:rsid w:val="00EC1834"/>
    <w:rsid w:val="00EC2DCB"/>
    <w:rsid w:val="00EC2EB2"/>
    <w:rsid w:val="00EC30FB"/>
    <w:rsid w:val="00EC344E"/>
    <w:rsid w:val="00EC4E89"/>
    <w:rsid w:val="00EC5077"/>
    <w:rsid w:val="00EC6049"/>
    <w:rsid w:val="00EC628E"/>
    <w:rsid w:val="00EC70CD"/>
    <w:rsid w:val="00EC7349"/>
    <w:rsid w:val="00EC759E"/>
    <w:rsid w:val="00EC7F53"/>
    <w:rsid w:val="00ED1069"/>
    <w:rsid w:val="00ED1D19"/>
    <w:rsid w:val="00ED2616"/>
    <w:rsid w:val="00ED2800"/>
    <w:rsid w:val="00ED2857"/>
    <w:rsid w:val="00ED422E"/>
    <w:rsid w:val="00ED4AD4"/>
    <w:rsid w:val="00ED6C52"/>
    <w:rsid w:val="00ED752F"/>
    <w:rsid w:val="00ED7914"/>
    <w:rsid w:val="00EE0DB6"/>
    <w:rsid w:val="00EE1D1E"/>
    <w:rsid w:val="00EE1D41"/>
    <w:rsid w:val="00EE204F"/>
    <w:rsid w:val="00EE22F0"/>
    <w:rsid w:val="00EE2DD1"/>
    <w:rsid w:val="00EE56C8"/>
    <w:rsid w:val="00EE5ACA"/>
    <w:rsid w:val="00EE63C0"/>
    <w:rsid w:val="00EF343E"/>
    <w:rsid w:val="00EF37C0"/>
    <w:rsid w:val="00EF6BCB"/>
    <w:rsid w:val="00F001B3"/>
    <w:rsid w:val="00F01B43"/>
    <w:rsid w:val="00F03090"/>
    <w:rsid w:val="00F058E1"/>
    <w:rsid w:val="00F05F13"/>
    <w:rsid w:val="00F06641"/>
    <w:rsid w:val="00F07249"/>
    <w:rsid w:val="00F10B78"/>
    <w:rsid w:val="00F10E44"/>
    <w:rsid w:val="00F11917"/>
    <w:rsid w:val="00F121C3"/>
    <w:rsid w:val="00F12758"/>
    <w:rsid w:val="00F13607"/>
    <w:rsid w:val="00F15346"/>
    <w:rsid w:val="00F15422"/>
    <w:rsid w:val="00F15532"/>
    <w:rsid w:val="00F1593F"/>
    <w:rsid w:val="00F15A99"/>
    <w:rsid w:val="00F16354"/>
    <w:rsid w:val="00F25065"/>
    <w:rsid w:val="00F25B38"/>
    <w:rsid w:val="00F33F3E"/>
    <w:rsid w:val="00F342A6"/>
    <w:rsid w:val="00F35AB3"/>
    <w:rsid w:val="00F36498"/>
    <w:rsid w:val="00F36708"/>
    <w:rsid w:val="00F3692B"/>
    <w:rsid w:val="00F376B5"/>
    <w:rsid w:val="00F37CAE"/>
    <w:rsid w:val="00F37D2C"/>
    <w:rsid w:val="00F41526"/>
    <w:rsid w:val="00F419DF"/>
    <w:rsid w:val="00F422BD"/>
    <w:rsid w:val="00F43064"/>
    <w:rsid w:val="00F43963"/>
    <w:rsid w:val="00F43D60"/>
    <w:rsid w:val="00F44549"/>
    <w:rsid w:val="00F45100"/>
    <w:rsid w:val="00F465E0"/>
    <w:rsid w:val="00F51B0C"/>
    <w:rsid w:val="00F5246A"/>
    <w:rsid w:val="00F52B25"/>
    <w:rsid w:val="00F54C91"/>
    <w:rsid w:val="00F552DA"/>
    <w:rsid w:val="00F57479"/>
    <w:rsid w:val="00F622C1"/>
    <w:rsid w:val="00F62DEB"/>
    <w:rsid w:val="00F63733"/>
    <w:rsid w:val="00F679AD"/>
    <w:rsid w:val="00F67AAB"/>
    <w:rsid w:val="00F67CDF"/>
    <w:rsid w:val="00F715F1"/>
    <w:rsid w:val="00F71C29"/>
    <w:rsid w:val="00F71CFF"/>
    <w:rsid w:val="00F722AC"/>
    <w:rsid w:val="00F723D2"/>
    <w:rsid w:val="00F73502"/>
    <w:rsid w:val="00F7641B"/>
    <w:rsid w:val="00F771AE"/>
    <w:rsid w:val="00F77850"/>
    <w:rsid w:val="00F80A50"/>
    <w:rsid w:val="00F80CA6"/>
    <w:rsid w:val="00F81348"/>
    <w:rsid w:val="00F816D6"/>
    <w:rsid w:val="00F82F06"/>
    <w:rsid w:val="00F83511"/>
    <w:rsid w:val="00F837B3"/>
    <w:rsid w:val="00F83CED"/>
    <w:rsid w:val="00F844D5"/>
    <w:rsid w:val="00F8632F"/>
    <w:rsid w:val="00F8646E"/>
    <w:rsid w:val="00F8714F"/>
    <w:rsid w:val="00F87FD9"/>
    <w:rsid w:val="00F903C7"/>
    <w:rsid w:val="00F9103F"/>
    <w:rsid w:val="00F91A62"/>
    <w:rsid w:val="00F91C66"/>
    <w:rsid w:val="00F922F5"/>
    <w:rsid w:val="00F9397C"/>
    <w:rsid w:val="00F93DE9"/>
    <w:rsid w:val="00F93F57"/>
    <w:rsid w:val="00F947A9"/>
    <w:rsid w:val="00F94C50"/>
    <w:rsid w:val="00F95D05"/>
    <w:rsid w:val="00FA0180"/>
    <w:rsid w:val="00FA0467"/>
    <w:rsid w:val="00FA0674"/>
    <w:rsid w:val="00FA0B08"/>
    <w:rsid w:val="00FA13A8"/>
    <w:rsid w:val="00FA1BC5"/>
    <w:rsid w:val="00FA1F3C"/>
    <w:rsid w:val="00FA4C23"/>
    <w:rsid w:val="00FA531E"/>
    <w:rsid w:val="00FA57AB"/>
    <w:rsid w:val="00FA7AB3"/>
    <w:rsid w:val="00FB06AB"/>
    <w:rsid w:val="00FB0809"/>
    <w:rsid w:val="00FB4132"/>
    <w:rsid w:val="00FB432D"/>
    <w:rsid w:val="00FB4446"/>
    <w:rsid w:val="00FB7C74"/>
    <w:rsid w:val="00FC0AD1"/>
    <w:rsid w:val="00FC0D60"/>
    <w:rsid w:val="00FC14F4"/>
    <w:rsid w:val="00FC1A77"/>
    <w:rsid w:val="00FC2391"/>
    <w:rsid w:val="00FC48EA"/>
    <w:rsid w:val="00FC4CC8"/>
    <w:rsid w:val="00FC6445"/>
    <w:rsid w:val="00FC7BAB"/>
    <w:rsid w:val="00FC7F98"/>
    <w:rsid w:val="00FD0A76"/>
    <w:rsid w:val="00FD0B04"/>
    <w:rsid w:val="00FD138F"/>
    <w:rsid w:val="00FD21A6"/>
    <w:rsid w:val="00FD4477"/>
    <w:rsid w:val="00FD5DE4"/>
    <w:rsid w:val="00FD600A"/>
    <w:rsid w:val="00FD6AC6"/>
    <w:rsid w:val="00FD6BB5"/>
    <w:rsid w:val="00FD7625"/>
    <w:rsid w:val="00FE024F"/>
    <w:rsid w:val="00FE0947"/>
    <w:rsid w:val="00FE12E3"/>
    <w:rsid w:val="00FE2AED"/>
    <w:rsid w:val="00FE3059"/>
    <w:rsid w:val="00FE3665"/>
    <w:rsid w:val="00FE3D23"/>
    <w:rsid w:val="00FE40E4"/>
    <w:rsid w:val="00FE5382"/>
    <w:rsid w:val="00FE798D"/>
    <w:rsid w:val="00FF0C36"/>
    <w:rsid w:val="00FF2354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1250"/>
  <w15:docId w15:val="{812B5169-3AD3-413C-AAA5-A2E3E435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4DE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EA5EFA"/>
  </w:style>
  <w:style w:type="paragraph" w:styleId="NoSpacing">
    <w:name w:val="No Spacing"/>
    <w:uiPriority w:val="1"/>
    <w:qFormat/>
    <w:rsid w:val="00EA5EFA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DFB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243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30C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43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30CD"/>
    <w:rPr>
      <w:lang w:val="en-GB"/>
    </w:rPr>
  </w:style>
  <w:style w:type="character" w:customStyle="1" w:styleId="apple-converted-space">
    <w:name w:val="apple-converted-space"/>
    <w:basedOn w:val="DefaultParagraphFont"/>
    <w:rsid w:val="00E30937"/>
  </w:style>
  <w:style w:type="character" w:styleId="Emphasis">
    <w:name w:val="Emphasis"/>
    <w:basedOn w:val="DefaultParagraphFont"/>
    <w:uiPriority w:val="20"/>
    <w:qFormat/>
    <w:rsid w:val="00E309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01C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1C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1C98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C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C98"/>
    <w:rPr>
      <w:b/>
      <w:bCs/>
      <w:sz w:val="20"/>
      <w:szCs w:val="20"/>
      <w:lang w:val="en-GB"/>
    </w:rPr>
  </w:style>
  <w:style w:type="character" w:styleId="Hyperlink">
    <w:name w:val="Hyperlink"/>
    <w:basedOn w:val="DefaultParagraphFont"/>
    <w:uiPriority w:val="99"/>
    <w:unhideWhenUsed/>
    <w:rsid w:val="00574DE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74DE8"/>
    <w:rPr>
      <w:rFonts w:ascii="Times New Roman" w:eastAsia="Times New Roman" w:hAnsi="Times New Roman" w:cs="Times New Roman"/>
      <w:b/>
      <w:bCs/>
      <w:kern w:val="36"/>
      <w:sz w:val="48"/>
      <w:szCs w:val="48"/>
      <w:lang w:val="en-AU" w:eastAsia="en-AU"/>
    </w:rPr>
  </w:style>
  <w:style w:type="paragraph" w:styleId="Revision">
    <w:name w:val="Revision"/>
    <w:hidden/>
    <w:uiPriority w:val="99"/>
    <w:semiHidden/>
    <w:rsid w:val="00574DE8"/>
    <w:pPr>
      <w:spacing w:after="0" w:line="240" w:lineRule="auto"/>
    </w:pPr>
    <w:rPr>
      <w:lang w:val="en-GB"/>
    </w:rPr>
  </w:style>
  <w:style w:type="paragraph" w:styleId="HTMLAddress">
    <w:name w:val="HTML Address"/>
    <w:basedOn w:val="Normal"/>
    <w:link w:val="HTMLAddressChar"/>
    <w:rsid w:val="00A90F35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val="el-GR" w:eastAsia="el-GR"/>
    </w:rPr>
  </w:style>
  <w:style w:type="character" w:customStyle="1" w:styleId="HTMLAddressChar">
    <w:name w:val="HTML Address Char"/>
    <w:basedOn w:val="DefaultParagraphFont"/>
    <w:link w:val="HTMLAddress"/>
    <w:rsid w:val="00A90F35"/>
    <w:rPr>
      <w:rFonts w:ascii="Times New Roman" w:eastAsia="Times New Roman" w:hAnsi="Times New Roman" w:cs="Times New Roman"/>
      <w:i/>
      <w:iCs/>
      <w:sz w:val="24"/>
      <w:szCs w:val="24"/>
      <w:lang w:val="el-GR" w:eastAsia="el-GR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800C0"/>
    <w:pPr>
      <w:spacing w:after="0" w:line="240" w:lineRule="auto"/>
    </w:pPr>
    <w:rPr>
      <w:rFonts w:ascii="Calibri" w:hAnsi="Calibri"/>
      <w:szCs w:val="21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800C0"/>
    <w:rPr>
      <w:rFonts w:ascii="Calibri" w:hAnsi="Calibri"/>
      <w:szCs w:val="21"/>
      <w:lang w:val="en-AU"/>
    </w:rPr>
  </w:style>
  <w:style w:type="character" w:customStyle="1" w:styleId="cit-name-surname">
    <w:name w:val="cit-name-surname"/>
    <w:basedOn w:val="DefaultParagraphFont"/>
    <w:rsid w:val="00786E59"/>
  </w:style>
  <w:style w:type="character" w:customStyle="1" w:styleId="cit-name-given-names">
    <w:name w:val="cit-name-given-names"/>
    <w:basedOn w:val="DefaultParagraphFont"/>
    <w:rsid w:val="00786E59"/>
  </w:style>
  <w:style w:type="character" w:styleId="HTMLCite">
    <w:name w:val="HTML Cite"/>
    <w:basedOn w:val="DefaultParagraphFont"/>
    <w:uiPriority w:val="99"/>
    <w:semiHidden/>
    <w:unhideWhenUsed/>
    <w:rsid w:val="00786E59"/>
    <w:rPr>
      <w:i/>
      <w:iCs/>
    </w:rPr>
  </w:style>
  <w:style w:type="character" w:customStyle="1" w:styleId="cit-article-title">
    <w:name w:val="cit-article-title"/>
    <w:basedOn w:val="DefaultParagraphFont"/>
    <w:rsid w:val="00786E59"/>
  </w:style>
  <w:style w:type="character" w:customStyle="1" w:styleId="cit-pub-date">
    <w:name w:val="cit-pub-date"/>
    <w:basedOn w:val="DefaultParagraphFont"/>
    <w:rsid w:val="00786E59"/>
  </w:style>
  <w:style w:type="character" w:customStyle="1" w:styleId="cit-vol">
    <w:name w:val="cit-vol"/>
    <w:basedOn w:val="DefaultParagraphFont"/>
    <w:rsid w:val="00786E59"/>
  </w:style>
  <w:style w:type="character" w:customStyle="1" w:styleId="cit-fpage">
    <w:name w:val="cit-fpage"/>
    <w:basedOn w:val="DefaultParagraphFont"/>
    <w:rsid w:val="00786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A28128-CEA3-428E-B356-4A536C20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12</Pages>
  <Words>3444</Words>
  <Characters>18942</Characters>
  <Application>Microsoft Office Word</Application>
  <DocSecurity>0</DocSecurity>
  <Lines>157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Melbourne</Company>
  <LinksUpToDate>false</LinksUpToDate>
  <CharactersWithSpaces>22342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Kilian</dc:creator>
  <cp:keywords/>
  <dc:description/>
  <cp:lastModifiedBy>Javier Atalah</cp:lastModifiedBy>
  <cp:revision>6</cp:revision>
  <dcterms:created xsi:type="dcterms:W3CDTF">2022-10-01T17:03:00Z</dcterms:created>
  <dcterms:modified xsi:type="dcterms:W3CDTF">2022-10-10T09:40:00Z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e086722be5e886b5818bede4d5a803fd54d38f2c609457709462adabaf13aa7c</vt:lpwstr>
  </property>
</Properties>
</file>